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Introduction to Hibernate framework:</w:t>
      </w: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What is ORM?</w:t>
      </w: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ORM==</w:t>
      </w:r>
      <w:proofErr w:type="gramStart"/>
      <w:r>
        <w:rPr>
          <w:rFonts w:ascii="Times New Roman" w:eastAsia="Times New Roman" w:hAnsi="Times New Roman" w:cs="Times New Roman"/>
          <w:b/>
          <w:bCs/>
          <w:color w:val="3C4C50"/>
          <w:sz w:val="24"/>
        </w:rPr>
        <w:t>Object  Relation</w:t>
      </w:r>
      <w:proofErr w:type="gramEnd"/>
      <w:r>
        <w:rPr>
          <w:rFonts w:ascii="Times New Roman" w:eastAsia="Times New Roman" w:hAnsi="Times New Roman" w:cs="Times New Roman"/>
          <w:b/>
          <w:bCs/>
          <w:color w:val="3C4C50"/>
          <w:sz w:val="24"/>
        </w:rPr>
        <w:t xml:space="preserve"> Mapping</w:t>
      </w: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 xml:space="preserve">In java </w:t>
      </w:r>
      <w:proofErr w:type="gramStart"/>
      <w:r>
        <w:rPr>
          <w:rFonts w:ascii="Times New Roman" w:eastAsia="Times New Roman" w:hAnsi="Times New Roman" w:cs="Times New Roman"/>
          <w:b/>
          <w:bCs/>
          <w:color w:val="3C4C50"/>
          <w:sz w:val="24"/>
        </w:rPr>
        <w:t>application ,</w:t>
      </w:r>
      <w:proofErr w:type="gramEnd"/>
      <w:r>
        <w:rPr>
          <w:rFonts w:ascii="Times New Roman" w:eastAsia="Times New Roman" w:hAnsi="Times New Roman" w:cs="Times New Roman"/>
          <w:b/>
          <w:bCs/>
          <w:color w:val="3C4C50"/>
          <w:sz w:val="24"/>
        </w:rPr>
        <w:t xml:space="preserve"> we will have objects which are representing the data that we </w:t>
      </w:r>
      <w:proofErr w:type="spellStart"/>
      <w:r>
        <w:rPr>
          <w:rFonts w:ascii="Times New Roman" w:eastAsia="Times New Roman" w:hAnsi="Times New Roman" w:cs="Times New Roman"/>
          <w:b/>
          <w:bCs/>
          <w:color w:val="3C4C50"/>
          <w:sz w:val="24"/>
        </w:rPr>
        <w:t>atote</w:t>
      </w:r>
      <w:proofErr w:type="spellEnd"/>
      <w:r>
        <w:rPr>
          <w:rFonts w:ascii="Times New Roman" w:eastAsia="Times New Roman" w:hAnsi="Times New Roman" w:cs="Times New Roman"/>
          <w:b/>
          <w:bCs/>
          <w:color w:val="3C4C50"/>
          <w:sz w:val="24"/>
        </w:rPr>
        <w:t xml:space="preserve"> </w:t>
      </w: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roofErr w:type="gramStart"/>
      <w:r>
        <w:rPr>
          <w:rFonts w:ascii="Times New Roman" w:eastAsia="Times New Roman" w:hAnsi="Times New Roman" w:cs="Times New Roman"/>
          <w:b/>
          <w:bCs/>
          <w:color w:val="3C4C50"/>
          <w:sz w:val="24"/>
        </w:rPr>
        <w:t>In the database.</w:t>
      </w:r>
      <w:proofErr w:type="gramEnd"/>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 xml:space="preserve">Student s=new </w:t>
      </w:r>
      <w:proofErr w:type="gramStart"/>
      <w:r>
        <w:rPr>
          <w:rFonts w:ascii="Times New Roman" w:eastAsia="Times New Roman" w:hAnsi="Times New Roman" w:cs="Times New Roman"/>
          <w:b/>
          <w:bCs/>
          <w:color w:val="3C4C50"/>
          <w:sz w:val="24"/>
        </w:rPr>
        <w:t>Student(</w:t>
      </w:r>
      <w:proofErr w:type="gramEnd"/>
      <w:r>
        <w:rPr>
          <w:rFonts w:ascii="Times New Roman" w:eastAsia="Times New Roman" w:hAnsi="Times New Roman" w:cs="Times New Roman"/>
          <w:b/>
          <w:bCs/>
          <w:color w:val="3C4C50"/>
          <w:sz w:val="24"/>
        </w:rPr>
        <w:t>1,”sarika”,0);</w:t>
      </w: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roofErr w:type="gramStart"/>
      <w:r>
        <w:rPr>
          <w:rFonts w:ascii="Times New Roman" w:eastAsia="Times New Roman" w:hAnsi="Times New Roman" w:cs="Times New Roman"/>
          <w:b/>
          <w:bCs/>
          <w:color w:val="3C4C50"/>
          <w:sz w:val="24"/>
        </w:rPr>
        <w:t>save</w:t>
      </w:r>
      <w:proofErr w:type="gramEnd"/>
      <w:r>
        <w:rPr>
          <w:rFonts w:ascii="Times New Roman" w:eastAsia="Times New Roman" w:hAnsi="Times New Roman" w:cs="Times New Roman"/>
          <w:b/>
          <w:bCs/>
          <w:color w:val="3C4C50"/>
          <w:sz w:val="24"/>
        </w:rPr>
        <w:t xml:space="preserve"> (s);</w:t>
      </w: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roofErr w:type="gramStart"/>
      <w:r>
        <w:rPr>
          <w:rFonts w:ascii="Times New Roman" w:eastAsia="Times New Roman" w:hAnsi="Times New Roman" w:cs="Times New Roman"/>
          <w:b/>
          <w:bCs/>
          <w:color w:val="3C4C50"/>
          <w:sz w:val="24"/>
        </w:rPr>
        <w:t>persist(s)</w:t>
      </w:r>
      <w:proofErr w:type="gramEnd"/>
      <w:r>
        <w:rPr>
          <w:rFonts w:ascii="Times New Roman" w:eastAsia="Times New Roman" w:hAnsi="Times New Roman" w:cs="Times New Roman"/>
          <w:b/>
          <w:bCs/>
          <w:color w:val="3C4C50"/>
          <w:sz w:val="24"/>
        </w:rPr>
        <w:t>;</w:t>
      </w: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 xml:space="preserve">Student s1=new </w:t>
      </w:r>
      <w:proofErr w:type="gramStart"/>
      <w:r>
        <w:rPr>
          <w:rFonts w:ascii="Times New Roman" w:eastAsia="Times New Roman" w:hAnsi="Times New Roman" w:cs="Times New Roman"/>
          <w:b/>
          <w:bCs/>
          <w:color w:val="3C4C50"/>
          <w:sz w:val="24"/>
        </w:rPr>
        <w:t>Student(</w:t>
      </w:r>
      <w:proofErr w:type="gramEnd"/>
      <w:r>
        <w:rPr>
          <w:rFonts w:ascii="Times New Roman" w:eastAsia="Times New Roman" w:hAnsi="Times New Roman" w:cs="Times New Roman"/>
          <w:b/>
          <w:bCs/>
          <w:color w:val="3C4C50"/>
          <w:sz w:val="24"/>
        </w:rPr>
        <w:t>2,”jaya”,10);</w:t>
      </w: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proofErr w:type="gramStart"/>
      <w:r>
        <w:rPr>
          <w:rFonts w:ascii="Times New Roman" w:eastAsia="Times New Roman" w:hAnsi="Times New Roman" w:cs="Times New Roman"/>
          <w:b/>
          <w:bCs/>
          <w:color w:val="3C4C50"/>
          <w:sz w:val="24"/>
        </w:rPr>
        <w:t>Save(</w:t>
      </w:r>
      <w:proofErr w:type="gramEnd"/>
      <w:r>
        <w:rPr>
          <w:rFonts w:ascii="Times New Roman" w:eastAsia="Times New Roman" w:hAnsi="Times New Roman" w:cs="Times New Roman"/>
          <w:b/>
          <w:bCs/>
          <w:color w:val="3C4C50"/>
          <w:sz w:val="24"/>
        </w:rPr>
        <w:t>s1);</w:t>
      </w: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Table created in DB are called relational entities.</w:t>
      </w: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 xml:space="preserve">To store object we need to map class with tables so that each object </w:t>
      </w:r>
      <w:proofErr w:type="spellStart"/>
      <w:proofErr w:type="gramStart"/>
      <w:r>
        <w:rPr>
          <w:rFonts w:ascii="Times New Roman" w:eastAsia="Times New Roman" w:hAnsi="Times New Roman" w:cs="Times New Roman"/>
          <w:b/>
          <w:bCs/>
          <w:color w:val="3C4C50"/>
          <w:sz w:val="24"/>
        </w:rPr>
        <w:t>od</w:t>
      </w:r>
      <w:proofErr w:type="spellEnd"/>
      <w:proofErr w:type="gramEnd"/>
      <w:r>
        <w:rPr>
          <w:rFonts w:ascii="Times New Roman" w:eastAsia="Times New Roman" w:hAnsi="Times New Roman" w:cs="Times New Roman"/>
          <w:b/>
          <w:bCs/>
          <w:color w:val="3C4C50"/>
          <w:sz w:val="24"/>
        </w:rPr>
        <w:t xml:space="preserve"> that class can be mapped to each row.</w:t>
      </w: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 xml:space="preserve">This kind of </w:t>
      </w:r>
      <w:proofErr w:type="gramStart"/>
      <w:r>
        <w:rPr>
          <w:rFonts w:ascii="Times New Roman" w:eastAsia="Times New Roman" w:hAnsi="Times New Roman" w:cs="Times New Roman"/>
          <w:b/>
          <w:bCs/>
          <w:color w:val="3C4C50"/>
          <w:sz w:val="24"/>
        </w:rPr>
        <w:t>mapping  between</w:t>
      </w:r>
      <w:proofErr w:type="gramEnd"/>
      <w:r>
        <w:rPr>
          <w:rFonts w:ascii="Times New Roman" w:eastAsia="Times New Roman" w:hAnsi="Times New Roman" w:cs="Times New Roman"/>
          <w:b/>
          <w:bCs/>
          <w:color w:val="3C4C50"/>
          <w:sz w:val="24"/>
        </w:rPr>
        <w:t xml:space="preserve"> object and tables is called ORM.</w:t>
      </w:r>
    </w:p>
    <w:p w:rsidR="000709C6" w:rsidRDefault="000709C6" w:rsidP="00D92E55">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0709C6" w:rsidP="00D92E55">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Hibernate:</w:t>
      </w:r>
    </w:p>
    <w:p w:rsidR="000709C6" w:rsidRDefault="000709C6" w:rsidP="00D92E55">
      <w:pPr>
        <w:shd w:val="clear" w:color="auto" w:fill="FFFFFF"/>
        <w:spacing w:before="160" w:after="80" w:line="240" w:lineRule="auto"/>
        <w:outlineLvl w:val="2"/>
        <w:rPr>
          <w:rFonts w:ascii="Times New Roman" w:eastAsia="Times New Roman" w:hAnsi="Times New Roman" w:cs="Times New Roman"/>
          <w:b/>
          <w:bCs/>
          <w:color w:val="3C4C50"/>
          <w:sz w:val="24"/>
        </w:rPr>
      </w:pPr>
    </w:p>
    <w:p w:rsidR="000709C6" w:rsidRDefault="000709C6" w:rsidP="00D92E55">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color w:val="3C4C50"/>
          <w:sz w:val="24"/>
        </w:rPr>
        <w:t>What is Hibernate??</w:t>
      </w:r>
    </w:p>
    <w:p w:rsidR="000709C6" w:rsidRDefault="008E78A5" w:rsidP="00D92E55">
      <w:pPr>
        <w:shd w:val="clear" w:color="auto" w:fill="FFFFFF"/>
        <w:spacing w:before="160" w:after="80" w:line="240" w:lineRule="auto"/>
        <w:outlineLvl w:val="2"/>
        <w:rPr>
          <w:rFonts w:ascii="Times New Roman" w:eastAsia="Times New Roman" w:hAnsi="Times New Roman" w:cs="Times New Roman"/>
          <w:b/>
          <w:bCs/>
          <w:color w:val="3C4C50"/>
          <w:sz w:val="24"/>
        </w:rPr>
      </w:pPr>
      <w:r>
        <w:rPr>
          <w:rFonts w:ascii="Times New Roman" w:eastAsia="Times New Roman" w:hAnsi="Times New Roman" w:cs="Times New Roman"/>
          <w:b/>
          <w:bCs/>
          <w:noProof/>
          <w:color w:val="3C4C50"/>
          <w:sz w:val="24"/>
          <w:lang w:eastAsia="zh-TW"/>
        </w:rPr>
        <w:pict>
          <v:shapetype id="_x0000_t202" coordsize="21600,21600" o:spt="202" path="m,l,21600r21600,l21600,xe">
            <v:stroke joinstyle="miter"/>
            <v:path gradientshapeok="t" o:connecttype="rect"/>
          </v:shapetype>
          <v:shape id="_x0000_s1026" type="#_x0000_t202" style="position:absolute;margin-left:-25.05pt;margin-top:11.8pt;width:84.9pt;height:110.6pt;z-index:251660288;mso-height-percent:200;mso-height-percent:200;mso-width-relative:margin;mso-height-relative:margin">
            <v:textbox style="mso-fit-shape-to-text:t">
              <w:txbxContent>
                <w:p w:rsidR="00D1372C" w:rsidRDefault="00D1372C">
                  <w:r>
                    <w:t>Java application</w:t>
                  </w:r>
                </w:p>
              </w:txbxContent>
            </v:textbox>
          </v:shape>
        </w:pict>
      </w: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D92E55">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D92E55" w:rsidRDefault="00D92E55" w:rsidP="0027074E">
      <w:pPr>
        <w:shd w:val="clear" w:color="auto" w:fill="FFFFFF"/>
        <w:spacing w:before="160" w:after="80" w:line="240" w:lineRule="auto"/>
        <w:outlineLvl w:val="2"/>
        <w:rPr>
          <w:rFonts w:ascii="Times New Roman" w:eastAsia="Times New Roman" w:hAnsi="Times New Roman" w:cs="Times New Roman"/>
          <w:b/>
          <w:bCs/>
          <w:color w:val="3C4C50"/>
          <w:sz w:val="24"/>
        </w:rPr>
      </w:pPr>
    </w:p>
    <w:p w:rsidR="0027074E" w:rsidRPr="0027074E" w:rsidRDefault="0027074E" w:rsidP="0027074E">
      <w:pPr>
        <w:shd w:val="clear" w:color="auto" w:fill="FFFFFF"/>
        <w:spacing w:before="160" w:after="80" w:line="240" w:lineRule="auto"/>
        <w:outlineLvl w:val="2"/>
        <w:rPr>
          <w:rFonts w:ascii="Times New Roman" w:eastAsia="Times New Roman" w:hAnsi="Times New Roman" w:cs="Times New Roman"/>
          <w:color w:val="3C4C50"/>
          <w:sz w:val="24"/>
          <w:szCs w:val="24"/>
        </w:rPr>
      </w:pPr>
      <w:r w:rsidRPr="0027074E">
        <w:rPr>
          <w:rFonts w:ascii="Times New Roman" w:eastAsia="Times New Roman" w:hAnsi="Times New Roman" w:cs="Times New Roman"/>
          <w:b/>
          <w:bCs/>
          <w:color w:val="3C4C50"/>
          <w:sz w:val="24"/>
        </w:rPr>
        <w:t>We will see Hibernate architecture in 2 views</w:t>
      </w:r>
    </w:p>
    <w:p w:rsidR="0027074E" w:rsidRPr="0027074E" w:rsidRDefault="0027074E" w:rsidP="0027074E">
      <w:pPr>
        <w:shd w:val="clear" w:color="auto" w:fill="FFFFFF"/>
        <w:spacing w:before="80" w:after="80" w:line="240" w:lineRule="auto"/>
        <w:outlineLvl w:val="5"/>
        <w:rPr>
          <w:rFonts w:ascii="lato" w:eastAsia="Times New Roman" w:hAnsi="lato" w:cs="Times New Roman"/>
          <w:b/>
          <w:bCs/>
          <w:color w:val="3C4C50"/>
          <w:sz w:val="18"/>
          <w:szCs w:val="18"/>
        </w:rPr>
      </w:pPr>
      <w:r w:rsidRPr="0027074E">
        <w:rPr>
          <w:rFonts w:ascii="lato" w:eastAsia="Times New Roman" w:hAnsi="lato" w:cs="Times New Roman"/>
          <w:b/>
          <w:bCs/>
          <w:color w:val="3C4C50"/>
          <w:sz w:val="18"/>
        </w:rPr>
        <w:t>1) High level view of Hibernate Architecture</w:t>
      </w:r>
      <w:r w:rsidRPr="0027074E">
        <w:rPr>
          <w:rFonts w:ascii="lato" w:eastAsia="Times New Roman" w:hAnsi="lato" w:cs="Times New Roman"/>
          <w:b/>
          <w:bCs/>
          <w:color w:val="3C4C50"/>
          <w:sz w:val="18"/>
          <w:szCs w:val="18"/>
        </w:rPr>
        <w:br/>
      </w:r>
      <w:r w:rsidRPr="0027074E">
        <w:rPr>
          <w:rFonts w:ascii="lato" w:eastAsia="Times New Roman" w:hAnsi="lato" w:cs="Times New Roman"/>
          <w:b/>
          <w:bCs/>
          <w:color w:val="3C4C50"/>
          <w:sz w:val="18"/>
          <w:szCs w:val="18"/>
        </w:rPr>
        <w:br/>
      </w:r>
      <w:r w:rsidRPr="0027074E">
        <w:rPr>
          <w:rFonts w:ascii="lato" w:eastAsia="Times New Roman" w:hAnsi="lato" w:cs="Times New Roman"/>
          <w:b/>
          <w:bCs/>
          <w:color w:val="3C4C50"/>
          <w:sz w:val="18"/>
        </w:rPr>
        <w:t xml:space="preserve">2) </w:t>
      </w:r>
      <w:proofErr w:type="gramStart"/>
      <w:r w:rsidRPr="0027074E">
        <w:rPr>
          <w:rFonts w:ascii="lato" w:eastAsia="Times New Roman" w:hAnsi="lato" w:cs="Times New Roman"/>
          <w:b/>
          <w:bCs/>
          <w:color w:val="3C4C50"/>
          <w:sz w:val="18"/>
        </w:rPr>
        <w:t>Detailed</w:t>
      </w:r>
      <w:proofErr w:type="gramEnd"/>
      <w:r w:rsidRPr="0027074E">
        <w:rPr>
          <w:rFonts w:ascii="lato" w:eastAsia="Times New Roman" w:hAnsi="lato" w:cs="Times New Roman"/>
          <w:b/>
          <w:bCs/>
          <w:color w:val="3C4C50"/>
          <w:sz w:val="18"/>
        </w:rPr>
        <w:t xml:space="preserve"> view of Hibernate Architecture</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color w:val="69767A"/>
          <w:sz w:val="14"/>
          <w:szCs w:val="14"/>
          <w:shd w:val="clear" w:color="auto" w:fill="FFFFFF"/>
        </w:rPr>
        <w:br/>
        <w:t>Hibernate architecture shows </w:t>
      </w:r>
      <w:r w:rsidRPr="0027074E">
        <w:rPr>
          <w:rFonts w:ascii="Arial" w:eastAsia="Times New Roman" w:hAnsi="Arial" w:cs="Arial"/>
          <w:b/>
          <w:bCs/>
          <w:color w:val="69767A"/>
          <w:sz w:val="14"/>
        </w:rPr>
        <w:t>configuration details</w:t>
      </w:r>
      <w:r w:rsidRPr="0027074E">
        <w:rPr>
          <w:rFonts w:ascii="Arial" w:eastAsia="Times New Roman" w:hAnsi="Arial" w:cs="Arial"/>
          <w:color w:val="69767A"/>
          <w:sz w:val="14"/>
          <w:szCs w:val="14"/>
          <w:shd w:val="clear" w:color="auto" w:fill="FFFFFF"/>
        </w:rPr>
        <w:t> and various objects involved in each layer</w:t>
      </w:r>
      <w:r w:rsidRPr="0027074E">
        <w:rPr>
          <w:rFonts w:ascii="Arial" w:eastAsia="Times New Roman" w:hAnsi="Arial" w:cs="Arial"/>
          <w:color w:val="69767A"/>
          <w:sz w:val="14"/>
          <w:szCs w:val="14"/>
          <w:shd w:val="clear" w:color="auto" w:fill="FFFFFF"/>
        </w:rPr>
        <w:br/>
        <w:t>Hibernate uses Java API like </w:t>
      </w:r>
      <w:r w:rsidRPr="0027074E">
        <w:rPr>
          <w:rFonts w:ascii="Arial" w:eastAsia="Times New Roman" w:hAnsi="Arial" w:cs="Arial"/>
          <w:b/>
          <w:bCs/>
          <w:color w:val="69767A"/>
          <w:sz w:val="14"/>
        </w:rPr>
        <w:t xml:space="preserve">JDBC </w:t>
      </w:r>
      <w:proofErr w:type="spellStart"/>
      <w:r w:rsidRPr="0027074E">
        <w:rPr>
          <w:rFonts w:ascii="Arial" w:eastAsia="Times New Roman" w:hAnsi="Arial" w:cs="Arial"/>
          <w:b/>
          <w:bCs/>
          <w:color w:val="69767A"/>
          <w:sz w:val="14"/>
        </w:rPr>
        <w:t>API</w:t>
      </w:r>
      <w:r w:rsidRPr="0027074E">
        <w:rPr>
          <w:rFonts w:ascii="Arial" w:eastAsia="Times New Roman" w:hAnsi="Arial" w:cs="Arial"/>
          <w:color w:val="69767A"/>
          <w:sz w:val="14"/>
          <w:szCs w:val="14"/>
          <w:shd w:val="clear" w:color="auto" w:fill="FFFFFF"/>
        </w:rPr>
        <w:t>,Java</w:t>
      </w:r>
      <w:proofErr w:type="spellEnd"/>
      <w:r w:rsidRPr="0027074E">
        <w:rPr>
          <w:rFonts w:ascii="Arial" w:eastAsia="Times New Roman" w:hAnsi="Arial" w:cs="Arial"/>
          <w:color w:val="69767A"/>
          <w:sz w:val="14"/>
          <w:szCs w:val="14"/>
          <w:shd w:val="clear" w:color="auto" w:fill="FFFFFF"/>
        </w:rPr>
        <w:t xml:space="preserve"> Transaction API(</w:t>
      </w:r>
      <w:r w:rsidRPr="0027074E">
        <w:rPr>
          <w:rFonts w:ascii="Arial" w:eastAsia="Times New Roman" w:hAnsi="Arial" w:cs="Arial"/>
          <w:b/>
          <w:bCs/>
          <w:color w:val="69767A"/>
          <w:sz w:val="14"/>
        </w:rPr>
        <w:t>JTA</w:t>
      </w:r>
      <w:r w:rsidRPr="0027074E">
        <w:rPr>
          <w:rFonts w:ascii="Arial" w:eastAsia="Times New Roman" w:hAnsi="Arial" w:cs="Arial"/>
          <w:color w:val="69767A"/>
          <w:sz w:val="14"/>
          <w:szCs w:val="14"/>
          <w:shd w:val="clear" w:color="auto" w:fill="FFFFFF"/>
        </w:rPr>
        <w:t>) and Java Naming and directory Interface(</w:t>
      </w:r>
      <w:r w:rsidRPr="0027074E">
        <w:rPr>
          <w:rFonts w:ascii="Arial" w:eastAsia="Times New Roman" w:hAnsi="Arial" w:cs="Arial"/>
          <w:b/>
          <w:bCs/>
          <w:color w:val="69767A"/>
          <w:sz w:val="14"/>
        </w:rPr>
        <w:t>JNDI</w:t>
      </w:r>
      <w:r w:rsidRPr="0027074E">
        <w:rPr>
          <w:rFonts w:ascii="Arial" w:eastAsia="Times New Roman" w:hAnsi="Arial" w:cs="Arial"/>
          <w:color w:val="69767A"/>
          <w:sz w:val="14"/>
          <w:szCs w:val="14"/>
          <w:shd w:val="clear" w:color="auto" w:fill="FFFFFF"/>
        </w:rPr>
        <w:t>)</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b/>
          <w:bCs/>
          <w:color w:val="69767A"/>
          <w:sz w:val="14"/>
        </w:rPr>
        <w:t>The below figure illustrates High Level View of Hibernate Architecture</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Pr>
          <w:rFonts w:ascii="Arial" w:eastAsia="Times New Roman" w:hAnsi="Arial" w:cs="Arial"/>
          <w:noProof/>
          <w:color w:val="69767A"/>
          <w:sz w:val="14"/>
          <w:szCs w:val="14"/>
          <w:shd w:val="clear" w:color="auto" w:fill="FFFFFF"/>
        </w:rPr>
        <w:drawing>
          <wp:inline distT="0" distB="0" distL="0" distR="0">
            <wp:extent cx="4267200" cy="3200400"/>
            <wp:effectExtent l="19050" t="0" r="0" b="0"/>
            <wp:docPr id="1" name="Picture 1" descr="HighLevelView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View_Architecture"/>
                    <pic:cNvPicPr>
                      <a:picLocks noChangeAspect="1" noChangeArrowheads="1"/>
                    </pic:cNvPicPr>
                  </pic:nvPicPr>
                  <pic:blipFill>
                    <a:blip r:embed="rId5"/>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b/>
          <w:bCs/>
          <w:color w:val="69767A"/>
          <w:sz w:val="14"/>
        </w:rPr>
        <w:t>The below figure illustrates Detailed View of Hibernate Architecture</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Pr>
          <w:rFonts w:ascii="Arial" w:eastAsia="Times New Roman" w:hAnsi="Arial" w:cs="Arial"/>
          <w:noProof/>
          <w:color w:val="69767A"/>
          <w:sz w:val="14"/>
          <w:szCs w:val="14"/>
          <w:shd w:val="clear" w:color="auto" w:fill="FFFFFF"/>
        </w:rPr>
        <w:lastRenderedPageBreak/>
        <w:drawing>
          <wp:inline distT="0" distB="0" distL="0" distR="0">
            <wp:extent cx="5384800" cy="4572000"/>
            <wp:effectExtent l="19050" t="0" r="6350" b="0"/>
            <wp:docPr id="2" name="Picture 2" descr="detailedView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edView_Architecture"/>
                    <pic:cNvPicPr>
                      <a:picLocks noChangeAspect="1" noChangeArrowheads="1"/>
                    </pic:cNvPicPr>
                  </pic:nvPicPr>
                  <pic:blipFill>
                    <a:blip r:embed="rId6"/>
                    <a:srcRect/>
                    <a:stretch>
                      <a:fillRect/>
                    </a:stretch>
                  </pic:blipFill>
                  <pic:spPr bwMode="auto">
                    <a:xfrm>
                      <a:off x="0" y="0"/>
                      <a:ext cx="5384800" cy="4572000"/>
                    </a:xfrm>
                    <a:prstGeom prst="rect">
                      <a:avLst/>
                    </a:prstGeom>
                    <a:noFill/>
                    <a:ln w="9525">
                      <a:noFill/>
                      <a:miter lim="800000"/>
                      <a:headEnd/>
                      <a:tailEnd/>
                    </a:ln>
                  </pic:spPr>
                </pic:pic>
              </a:graphicData>
            </a:graphic>
          </wp:inline>
        </w:drawing>
      </w:r>
    </w:p>
    <w:p w:rsidR="0027074E" w:rsidRPr="0027074E" w:rsidRDefault="0027074E" w:rsidP="0027074E">
      <w:pPr>
        <w:spacing w:before="80" w:after="80" w:line="240" w:lineRule="auto"/>
        <w:outlineLvl w:val="4"/>
        <w:rPr>
          <w:rFonts w:ascii="Times New Roman" w:eastAsia="Times New Roman" w:hAnsi="Times New Roman" w:cs="Times New Roman"/>
          <w:b/>
          <w:bCs/>
          <w:color w:val="3C4C50"/>
          <w:sz w:val="20"/>
          <w:szCs w:val="20"/>
        </w:rPr>
      </w:pPr>
      <w:r w:rsidRPr="0027074E">
        <w:rPr>
          <w:rFonts w:ascii="Times New Roman" w:eastAsia="Times New Roman" w:hAnsi="Times New Roman" w:cs="Times New Roman"/>
          <w:b/>
          <w:bCs/>
          <w:color w:val="3C4C50"/>
          <w:sz w:val="20"/>
          <w:szCs w:val="20"/>
        </w:rPr>
        <w:t>Let’s discuss various elements involved in Hibernate architecture</w:t>
      </w:r>
      <w:r w:rsidRPr="0027074E">
        <w:rPr>
          <w:rFonts w:ascii="Times New Roman" w:eastAsia="Times New Roman" w:hAnsi="Times New Roman" w:cs="Times New Roman"/>
          <w:b/>
          <w:bCs/>
          <w:color w:val="3C4C50"/>
          <w:sz w:val="20"/>
          <w:szCs w:val="20"/>
          <w:shd w:val="clear" w:color="auto" w:fill="FFFFFF"/>
        </w:rPr>
        <w:br/>
      </w:r>
      <w:r w:rsidRPr="0027074E">
        <w:rPr>
          <w:rFonts w:ascii="Times New Roman" w:eastAsia="Times New Roman" w:hAnsi="Times New Roman" w:cs="Times New Roman"/>
          <w:b/>
          <w:bCs/>
          <w:color w:val="3C4C50"/>
          <w:sz w:val="20"/>
          <w:szCs w:val="20"/>
          <w:shd w:val="clear" w:color="auto" w:fill="FFFFFF"/>
        </w:rPr>
        <w:br/>
      </w:r>
    </w:p>
    <w:p w:rsidR="0027074E" w:rsidRPr="0027074E" w:rsidRDefault="0027074E" w:rsidP="0027074E">
      <w:pPr>
        <w:spacing w:before="80" w:after="80" w:line="240" w:lineRule="auto"/>
        <w:outlineLvl w:val="5"/>
        <w:rPr>
          <w:rFonts w:ascii="lato" w:eastAsia="Times New Roman" w:hAnsi="lato" w:cs="Times New Roman"/>
          <w:b/>
          <w:bCs/>
          <w:sz w:val="18"/>
          <w:szCs w:val="18"/>
        </w:rPr>
      </w:pPr>
      <w:r w:rsidRPr="0027074E">
        <w:rPr>
          <w:rFonts w:ascii="lato" w:eastAsia="Times New Roman" w:hAnsi="lato" w:cs="Times New Roman"/>
          <w:b/>
          <w:bCs/>
          <w:color w:val="3C4C50"/>
          <w:sz w:val="18"/>
          <w:szCs w:val="18"/>
          <w:shd w:val="clear" w:color="auto" w:fill="FFFFFF"/>
        </w:rPr>
        <w:t>Configuration</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color w:val="69767A"/>
          <w:sz w:val="14"/>
          <w:szCs w:val="14"/>
          <w:shd w:val="clear" w:color="auto" w:fill="FFFFFF"/>
        </w:rPr>
        <w:t xml:space="preserve">It represents a configuration required to use the </w:t>
      </w:r>
      <w:proofErr w:type="gramStart"/>
      <w:r w:rsidRPr="0027074E">
        <w:rPr>
          <w:rFonts w:ascii="Arial" w:eastAsia="Times New Roman" w:hAnsi="Arial" w:cs="Arial"/>
          <w:color w:val="69767A"/>
          <w:sz w:val="14"/>
          <w:szCs w:val="14"/>
          <w:shd w:val="clear" w:color="auto" w:fill="FFFFFF"/>
        </w:rPr>
        <w:t>hibernate ,</w:t>
      </w:r>
      <w:proofErr w:type="gramEnd"/>
      <w:r w:rsidRPr="0027074E">
        <w:rPr>
          <w:rFonts w:ascii="Arial" w:eastAsia="Times New Roman" w:hAnsi="Arial" w:cs="Arial"/>
          <w:color w:val="69767A"/>
          <w:sz w:val="14"/>
          <w:szCs w:val="14"/>
          <w:shd w:val="clear" w:color="auto" w:fill="FFFFFF"/>
        </w:rPr>
        <w:t xml:space="preserve"> which could be </w:t>
      </w:r>
      <w:r w:rsidRPr="0027074E">
        <w:rPr>
          <w:rFonts w:ascii="Arial" w:eastAsia="Times New Roman" w:hAnsi="Arial" w:cs="Arial"/>
          <w:b/>
          <w:bCs/>
          <w:color w:val="69767A"/>
          <w:sz w:val="14"/>
        </w:rPr>
        <w:t>properties file</w:t>
      </w:r>
      <w:r w:rsidRPr="0027074E">
        <w:rPr>
          <w:rFonts w:ascii="Arial" w:eastAsia="Times New Roman" w:hAnsi="Arial" w:cs="Arial"/>
          <w:color w:val="69767A"/>
          <w:sz w:val="14"/>
          <w:szCs w:val="14"/>
          <w:shd w:val="clear" w:color="auto" w:fill="FFFFFF"/>
        </w:rPr>
        <w:t> or </w:t>
      </w:r>
      <w:r w:rsidRPr="0027074E">
        <w:rPr>
          <w:rFonts w:ascii="Arial" w:eastAsia="Times New Roman" w:hAnsi="Arial" w:cs="Arial"/>
          <w:b/>
          <w:bCs/>
          <w:color w:val="69767A"/>
          <w:sz w:val="14"/>
        </w:rPr>
        <w:t>XML file</w:t>
      </w:r>
      <w:r w:rsidRPr="0027074E">
        <w:rPr>
          <w:rFonts w:ascii="Arial" w:eastAsia="Times New Roman" w:hAnsi="Arial" w:cs="Arial"/>
          <w:color w:val="69767A"/>
          <w:sz w:val="14"/>
          <w:szCs w:val="14"/>
          <w:shd w:val="clear" w:color="auto" w:fill="FFFFFF"/>
        </w:rPr>
        <w:t>.</w:t>
      </w:r>
      <w:r w:rsidRPr="0027074E">
        <w:rPr>
          <w:rFonts w:ascii="Arial" w:eastAsia="Times New Roman" w:hAnsi="Arial" w:cs="Arial"/>
          <w:color w:val="69767A"/>
          <w:sz w:val="14"/>
          <w:szCs w:val="14"/>
          <w:shd w:val="clear" w:color="auto" w:fill="FFFFFF"/>
        </w:rPr>
        <w:br/>
        <w:t>The </w:t>
      </w:r>
      <w:r w:rsidRPr="0027074E">
        <w:rPr>
          <w:rFonts w:ascii="Arial" w:eastAsia="Times New Roman" w:hAnsi="Arial" w:cs="Arial"/>
          <w:b/>
          <w:bCs/>
          <w:color w:val="69767A"/>
          <w:sz w:val="14"/>
        </w:rPr>
        <w:t>Configuration object</w:t>
      </w:r>
      <w:r w:rsidRPr="0027074E">
        <w:rPr>
          <w:rFonts w:ascii="Arial" w:eastAsia="Times New Roman" w:hAnsi="Arial" w:cs="Arial"/>
          <w:color w:val="69767A"/>
          <w:sz w:val="14"/>
          <w:szCs w:val="14"/>
          <w:shd w:val="clear" w:color="auto" w:fill="FFFFFF"/>
        </w:rPr>
        <w:t> is usually created once during </w:t>
      </w:r>
      <w:r w:rsidRPr="0027074E">
        <w:rPr>
          <w:rFonts w:ascii="Arial" w:eastAsia="Times New Roman" w:hAnsi="Arial" w:cs="Arial"/>
          <w:b/>
          <w:bCs/>
          <w:color w:val="69767A"/>
          <w:sz w:val="14"/>
        </w:rPr>
        <w:t>application initialization</w:t>
      </w:r>
      <w:r w:rsidRPr="0027074E">
        <w:rPr>
          <w:rFonts w:ascii="Arial" w:eastAsia="Times New Roman" w:hAnsi="Arial" w:cs="Arial"/>
          <w:color w:val="69767A"/>
          <w:sz w:val="14"/>
          <w:szCs w:val="14"/>
          <w:shd w:val="clear" w:color="auto" w:fill="FFFFFF"/>
        </w:rPr>
        <w:t>.</w:t>
      </w:r>
      <w:r w:rsidRPr="0027074E">
        <w:rPr>
          <w:rFonts w:ascii="Arial" w:eastAsia="Times New Roman" w:hAnsi="Arial" w:cs="Arial"/>
          <w:color w:val="69767A"/>
          <w:sz w:val="14"/>
          <w:szCs w:val="14"/>
          <w:shd w:val="clear" w:color="auto" w:fill="FFFFFF"/>
        </w:rPr>
        <w:br/>
        <w:t>The Configuration object uses the configuration details from the configuration file to get connected to a database.</w:t>
      </w:r>
      <w:r w:rsidRPr="0027074E">
        <w:rPr>
          <w:rFonts w:ascii="Arial" w:eastAsia="Times New Roman" w:hAnsi="Arial" w:cs="Arial"/>
          <w:color w:val="69767A"/>
          <w:sz w:val="14"/>
          <w:szCs w:val="14"/>
          <w:shd w:val="clear" w:color="auto" w:fill="FFFFFF"/>
        </w:rPr>
        <w:br/>
        <w:t>A Configuration object is used to </w:t>
      </w:r>
      <w:r w:rsidRPr="0027074E">
        <w:rPr>
          <w:rFonts w:ascii="Arial" w:eastAsia="Times New Roman" w:hAnsi="Arial" w:cs="Arial"/>
          <w:b/>
          <w:bCs/>
          <w:color w:val="69767A"/>
          <w:sz w:val="14"/>
        </w:rPr>
        <w:t xml:space="preserve">create a </w:t>
      </w:r>
      <w:proofErr w:type="spellStart"/>
      <w:r w:rsidRPr="0027074E">
        <w:rPr>
          <w:rFonts w:ascii="Arial" w:eastAsia="Times New Roman" w:hAnsi="Arial" w:cs="Arial"/>
          <w:b/>
          <w:bCs/>
          <w:color w:val="69767A"/>
          <w:sz w:val="14"/>
        </w:rPr>
        <w:t>SessionFactory</w:t>
      </w:r>
      <w:proofErr w:type="spellEnd"/>
      <w:r w:rsidRPr="0027074E">
        <w:rPr>
          <w:rFonts w:ascii="Arial" w:eastAsia="Times New Roman" w:hAnsi="Arial" w:cs="Arial"/>
          <w:color w:val="69767A"/>
          <w:sz w:val="14"/>
          <w:szCs w:val="14"/>
          <w:shd w:val="clear" w:color="auto" w:fill="FFFFFF"/>
        </w:rPr>
        <w:t>.</w:t>
      </w:r>
    </w:p>
    <w:p w:rsidR="0027074E" w:rsidRPr="0027074E" w:rsidRDefault="0027074E" w:rsidP="0027074E">
      <w:pPr>
        <w:spacing w:before="80" w:after="80" w:line="240" w:lineRule="auto"/>
        <w:outlineLvl w:val="5"/>
        <w:rPr>
          <w:rFonts w:ascii="lato" w:eastAsia="Times New Roman" w:hAnsi="lato" w:cs="Arial"/>
          <w:b/>
          <w:bCs/>
          <w:color w:val="3C4C50"/>
          <w:sz w:val="18"/>
          <w:szCs w:val="18"/>
          <w:shd w:val="clear" w:color="auto" w:fill="FFFFFF"/>
        </w:rPr>
      </w:pPr>
      <w:r w:rsidRPr="0027074E">
        <w:rPr>
          <w:rFonts w:ascii="lato" w:eastAsia="Times New Roman" w:hAnsi="lato" w:cs="Arial"/>
          <w:b/>
          <w:bCs/>
          <w:color w:val="3C4C50"/>
          <w:sz w:val="18"/>
        </w:rPr>
        <w:t>Object Relational Mapping</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color w:val="69767A"/>
          <w:sz w:val="14"/>
          <w:szCs w:val="14"/>
          <w:shd w:val="clear" w:color="auto" w:fill="FFFFFF"/>
        </w:rPr>
        <w:t>The mapping between Java </w:t>
      </w:r>
      <w:r w:rsidRPr="0027074E">
        <w:rPr>
          <w:rFonts w:ascii="Arial" w:eastAsia="Times New Roman" w:hAnsi="Arial" w:cs="Arial"/>
          <w:b/>
          <w:bCs/>
          <w:color w:val="69767A"/>
          <w:sz w:val="14"/>
        </w:rPr>
        <w:t>POJO </w:t>
      </w:r>
      <w:hyperlink r:id="rId7" w:tooltip="Link added by VigLink" w:history="1">
        <w:r w:rsidRPr="0027074E">
          <w:rPr>
            <w:rFonts w:ascii="Arial" w:eastAsia="Times New Roman" w:hAnsi="Arial" w:cs="Arial"/>
            <w:b/>
            <w:bCs/>
            <w:color w:val="AB1B42"/>
            <w:sz w:val="14"/>
          </w:rPr>
          <w:t>class</w:t>
        </w:r>
      </w:hyperlink>
      <w:r w:rsidRPr="0027074E">
        <w:rPr>
          <w:rFonts w:ascii="Arial" w:eastAsia="Times New Roman" w:hAnsi="Arial" w:cs="Arial"/>
          <w:color w:val="69767A"/>
          <w:sz w:val="14"/>
          <w:szCs w:val="14"/>
          <w:shd w:val="clear" w:color="auto" w:fill="FFFFFF"/>
        </w:rPr>
        <w:t> and the </w:t>
      </w:r>
      <w:r w:rsidRPr="0027074E">
        <w:rPr>
          <w:rFonts w:ascii="Arial" w:eastAsia="Times New Roman" w:hAnsi="Arial" w:cs="Arial"/>
          <w:b/>
          <w:bCs/>
          <w:color w:val="69767A"/>
          <w:sz w:val="14"/>
        </w:rPr>
        <w:t>database tables</w:t>
      </w:r>
      <w:r w:rsidRPr="0027074E">
        <w:rPr>
          <w:rFonts w:ascii="Arial" w:eastAsia="Times New Roman" w:hAnsi="Arial" w:cs="Arial"/>
          <w:color w:val="69767A"/>
          <w:sz w:val="14"/>
          <w:szCs w:val="14"/>
          <w:shd w:val="clear" w:color="auto" w:fill="FFFFFF"/>
        </w:rPr>
        <w:t> is provided using either </w:t>
      </w:r>
      <w:r w:rsidRPr="0027074E">
        <w:rPr>
          <w:rFonts w:ascii="Arial" w:eastAsia="Times New Roman" w:hAnsi="Arial" w:cs="Arial"/>
          <w:b/>
          <w:bCs/>
          <w:color w:val="69767A"/>
          <w:sz w:val="14"/>
        </w:rPr>
        <w:t>XML </w:t>
      </w:r>
      <w:r w:rsidRPr="0027074E">
        <w:rPr>
          <w:rFonts w:ascii="Arial" w:eastAsia="Times New Roman" w:hAnsi="Arial" w:cs="Arial"/>
          <w:color w:val="69767A"/>
          <w:sz w:val="14"/>
          <w:szCs w:val="14"/>
          <w:shd w:val="clear" w:color="auto" w:fill="FFFFFF"/>
        </w:rPr>
        <w:t>or </w:t>
      </w:r>
      <w:r w:rsidRPr="0027074E">
        <w:rPr>
          <w:rFonts w:ascii="Arial" w:eastAsia="Times New Roman" w:hAnsi="Arial" w:cs="Arial"/>
          <w:b/>
          <w:bCs/>
          <w:color w:val="69767A"/>
          <w:sz w:val="14"/>
        </w:rPr>
        <w:t>annotation</w:t>
      </w:r>
      <w:r w:rsidRPr="0027074E">
        <w:rPr>
          <w:rFonts w:ascii="Arial" w:eastAsia="Times New Roman" w:hAnsi="Arial" w:cs="Arial"/>
          <w:color w:val="69767A"/>
          <w:sz w:val="14"/>
          <w:szCs w:val="14"/>
          <w:shd w:val="clear" w:color="auto" w:fill="FFFFFF"/>
        </w:rPr>
        <w:t>.</w:t>
      </w:r>
    </w:p>
    <w:p w:rsidR="0027074E" w:rsidRPr="0027074E" w:rsidRDefault="0027074E" w:rsidP="0027074E">
      <w:pPr>
        <w:spacing w:before="80" w:after="80" w:line="240" w:lineRule="auto"/>
        <w:outlineLvl w:val="5"/>
        <w:rPr>
          <w:rFonts w:ascii="lato" w:eastAsia="Times New Roman" w:hAnsi="lato" w:cs="Arial"/>
          <w:b/>
          <w:bCs/>
          <w:color w:val="3C4C50"/>
          <w:sz w:val="18"/>
          <w:szCs w:val="18"/>
          <w:shd w:val="clear" w:color="auto" w:fill="FFFFFF"/>
        </w:rPr>
      </w:pPr>
      <w:proofErr w:type="spellStart"/>
      <w:r w:rsidRPr="0027074E">
        <w:rPr>
          <w:rFonts w:ascii="lato" w:eastAsia="Times New Roman" w:hAnsi="lato" w:cs="Arial"/>
          <w:b/>
          <w:bCs/>
          <w:color w:val="3C4C50"/>
          <w:sz w:val="18"/>
        </w:rPr>
        <w:t>SessionFactory</w:t>
      </w:r>
      <w:proofErr w:type="spellEnd"/>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color w:val="69767A"/>
          <w:sz w:val="14"/>
          <w:szCs w:val="14"/>
          <w:shd w:val="clear" w:color="auto" w:fill="FFFFFF"/>
        </w:rPr>
        <w:t>It is the </w:t>
      </w:r>
      <w:r w:rsidRPr="0027074E">
        <w:rPr>
          <w:rFonts w:ascii="Arial" w:eastAsia="Times New Roman" w:hAnsi="Arial" w:cs="Arial"/>
          <w:b/>
          <w:bCs/>
          <w:color w:val="69767A"/>
          <w:sz w:val="14"/>
        </w:rPr>
        <w:t>factory </w:t>
      </w:r>
      <w:r w:rsidRPr="0027074E">
        <w:rPr>
          <w:rFonts w:ascii="Arial" w:eastAsia="Times New Roman" w:hAnsi="Arial" w:cs="Arial"/>
          <w:color w:val="69767A"/>
          <w:sz w:val="14"/>
          <w:szCs w:val="14"/>
          <w:shd w:val="clear" w:color="auto" w:fill="FFFFFF"/>
        </w:rPr>
        <w:t>for the </w:t>
      </w:r>
      <w:r w:rsidRPr="0027074E">
        <w:rPr>
          <w:rFonts w:ascii="Arial" w:eastAsia="Times New Roman" w:hAnsi="Arial" w:cs="Arial"/>
          <w:b/>
          <w:bCs/>
          <w:color w:val="69767A"/>
          <w:sz w:val="14"/>
        </w:rPr>
        <w:t>session objects.</w:t>
      </w:r>
      <w:r w:rsidRPr="0027074E">
        <w:rPr>
          <w:rFonts w:ascii="Arial" w:eastAsia="Times New Roman" w:hAnsi="Arial" w:cs="Arial"/>
          <w:color w:val="69767A"/>
          <w:sz w:val="14"/>
          <w:szCs w:val="14"/>
          <w:shd w:val="clear" w:color="auto" w:fill="FFFFFF"/>
        </w:rPr>
        <w:br/>
        <w:t>It is </w:t>
      </w:r>
      <w:r w:rsidRPr="0027074E">
        <w:rPr>
          <w:rFonts w:ascii="Arial" w:eastAsia="Times New Roman" w:hAnsi="Arial" w:cs="Arial"/>
          <w:b/>
          <w:bCs/>
          <w:color w:val="69767A"/>
          <w:sz w:val="14"/>
        </w:rPr>
        <w:t>thread safe</w:t>
      </w:r>
      <w:r w:rsidRPr="0027074E">
        <w:rPr>
          <w:rFonts w:ascii="Arial" w:eastAsia="Times New Roman" w:hAnsi="Arial" w:cs="Arial"/>
          <w:color w:val="69767A"/>
          <w:sz w:val="14"/>
          <w:szCs w:val="14"/>
          <w:shd w:val="clear" w:color="auto" w:fill="FFFFFF"/>
        </w:rPr>
        <w:t> and </w:t>
      </w:r>
      <w:r w:rsidRPr="0027074E">
        <w:rPr>
          <w:rFonts w:ascii="Arial" w:eastAsia="Times New Roman" w:hAnsi="Arial" w:cs="Arial"/>
          <w:b/>
          <w:bCs/>
          <w:color w:val="69767A"/>
          <w:sz w:val="14"/>
        </w:rPr>
        <w:t>immutable object</w:t>
      </w:r>
      <w:r w:rsidRPr="0027074E">
        <w:rPr>
          <w:rFonts w:ascii="Arial" w:eastAsia="Times New Roman" w:hAnsi="Arial" w:cs="Arial"/>
          <w:color w:val="69767A"/>
          <w:sz w:val="14"/>
          <w:szCs w:val="14"/>
          <w:shd w:val="clear" w:color="auto" w:fill="FFFFFF"/>
        </w:rPr>
        <w:t> representing the mappings for a single database.</w:t>
      </w:r>
      <w:r w:rsidRPr="0027074E">
        <w:rPr>
          <w:rFonts w:ascii="Arial" w:eastAsia="Times New Roman" w:hAnsi="Arial" w:cs="Arial"/>
          <w:color w:val="69767A"/>
          <w:sz w:val="14"/>
          <w:szCs w:val="14"/>
          <w:shd w:val="clear" w:color="auto" w:fill="FFFFFF"/>
        </w:rPr>
        <w:br/>
        <w:t>It can hold the second level cache in hibernate</w:t>
      </w:r>
    </w:p>
    <w:p w:rsidR="0027074E" w:rsidRPr="0027074E" w:rsidRDefault="0027074E" w:rsidP="0027074E">
      <w:pPr>
        <w:spacing w:before="80" w:after="80" w:line="240" w:lineRule="auto"/>
        <w:outlineLvl w:val="5"/>
        <w:rPr>
          <w:rFonts w:ascii="lato" w:eastAsia="Times New Roman" w:hAnsi="lato" w:cs="Arial"/>
          <w:b/>
          <w:bCs/>
          <w:color w:val="3C4C50"/>
          <w:sz w:val="18"/>
          <w:szCs w:val="18"/>
          <w:shd w:val="clear" w:color="auto" w:fill="FFFFFF"/>
        </w:rPr>
      </w:pPr>
      <w:r w:rsidRPr="0027074E">
        <w:rPr>
          <w:rFonts w:ascii="lato" w:eastAsia="Times New Roman" w:hAnsi="lato" w:cs="Arial"/>
          <w:b/>
          <w:bCs/>
          <w:color w:val="3C4C50"/>
          <w:sz w:val="18"/>
        </w:rPr>
        <w:t>Session</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color w:val="69767A"/>
          <w:sz w:val="14"/>
          <w:szCs w:val="14"/>
          <w:shd w:val="clear" w:color="auto" w:fill="FFFFFF"/>
        </w:rPr>
        <w:t>It’s a single-threaded, </w:t>
      </w:r>
      <w:r w:rsidRPr="0027074E">
        <w:rPr>
          <w:rFonts w:ascii="Arial" w:eastAsia="Times New Roman" w:hAnsi="Arial" w:cs="Arial"/>
          <w:b/>
          <w:bCs/>
          <w:color w:val="69767A"/>
          <w:sz w:val="14"/>
        </w:rPr>
        <w:t>short-lived</w:t>
      </w:r>
      <w:r w:rsidRPr="0027074E">
        <w:rPr>
          <w:rFonts w:ascii="Arial" w:eastAsia="Times New Roman" w:hAnsi="Arial" w:cs="Arial"/>
          <w:color w:val="69767A"/>
          <w:sz w:val="14"/>
          <w:szCs w:val="14"/>
          <w:shd w:val="clear" w:color="auto" w:fill="FFFFFF"/>
        </w:rPr>
        <w:t> object which acts as a </w:t>
      </w:r>
      <w:r w:rsidRPr="0027074E">
        <w:rPr>
          <w:rFonts w:ascii="Arial" w:eastAsia="Times New Roman" w:hAnsi="Arial" w:cs="Arial"/>
          <w:b/>
          <w:bCs/>
          <w:color w:val="69767A"/>
          <w:sz w:val="14"/>
        </w:rPr>
        <w:t>bridge </w:t>
      </w:r>
      <w:r w:rsidRPr="0027074E">
        <w:rPr>
          <w:rFonts w:ascii="Arial" w:eastAsia="Times New Roman" w:hAnsi="Arial" w:cs="Arial"/>
          <w:color w:val="69767A"/>
          <w:sz w:val="14"/>
          <w:szCs w:val="14"/>
          <w:shd w:val="clear" w:color="auto" w:fill="FFFFFF"/>
        </w:rPr>
        <w:t>between </w:t>
      </w:r>
      <w:r w:rsidRPr="0027074E">
        <w:rPr>
          <w:rFonts w:ascii="Arial" w:eastAsia="Times New Roman" w:hAnsi="Arial" w:cs="Arial"/>
          <w:b/>
          <w:bCs/>
          <w:color w:val="69767A"/>
          <w:sz w:val="14"/>
        </w:rPr>
        <w:t>Java application</w:t>
      </w:r>
      <w:r w:rsidRPr="0027074E">
        <w:rPr>
          <w:rFonts w:ascii="Arial" w:eastAsia="Times New Roman" w:hAnsi="Arial" w:cs="Arial"/>
          <w:color w:val="69767A"/>
          <w:sz w:val="14"/>
          <w:szCs w:val="14"/>
          <w:shd w:val="clear" w:color="auto" w:fill="FFFFFF"/>
        </w:rPr>
        <w:t> and </w:t>
      </w:r>
      <w:r w:rsidRPr="0027074E">
        <w:rPr>
          <w:rFonts w:ascii="Arial" w:eastAsia="Times New Roman" w:hAnsi="Arial" w:cs="Arial"/>
          <w:b/>
          <w:bCs/>
          <w:color w:val="69767A"/>
          <w:sz w:val="14"/>
        </w:rPr>
        <w:t>Hibernate</w:t>
      </w:r>
      <w:r w:rsidRPr="0027074E">
        <w:rPr>
          <w:rFonts w:ascii="Arial" w:eastAsia="Times New Roman" w:hAnsi="Arial" w:cs="Arial"/>
          <w:color w:val="69767A"/>
          <w:sz w:val="14"/>
          <w:szCs w:val="14"/>
          <w:shd w:val="clear" w:color="auto" w:fill="FFFFFF"/>
        </w:rPr>
        <w:t>.</w:t>
      </w:r>
      <w:r w:rsidRPr="0027074E">
        <w:rPr>
          <w:rFonts w:ascii="Arial" w:eastAsia="Times New Roman" w:hAnsi="Arial" w:cs="Arial"/>
          <w:color w:val="69767A"/>
          <w:sz w:val="14"/>
          <w:szCs w:val="14"/>
          <w:shd w:val="clear" w:color="auto" w:fill="FFFFFF"/>
        </w:rPr>
        <w:br/>
        <w:t>It wraps a JDBC connection and is a factory for Transaction.</w:t>
      </w:r>
      <w:r w:rsidRPr="0027074E">
        <w:rPr>
          <w:rFonts w:ascii="Arial" w:eastAsia="Times New Roman" w:hAnsi="Arial" w:cs="Arial"/>
          <w:color w:val="69767A"/>
          <w:sz w:val="14"/>
          <w:szCs w:val="14"/>
          <w:shd w:val="clear" w:color="auto" w:fill="FFFFFF"/>
        </w:rPr>
        <w:br/>
        <w:t>Session holds a mandatory </w:t>
      </w:r>
      <w:r w:rsidRPr="0027074E">
        <w:rPr>
          <w:rFonts w:ascii="Arial" w:eastAsia="Times New Roman" w:hAnsi="Arial" w:cs="Arial"/>
          <w:b/>
          <w:bCs/>
          <w:color w:val="69767A"/>
          <w:sz w:val="14"/>
        </w:rPr>
        <w:t>first-level cache</w:t>
      </w:r>
      <w:r w:rsidRPr="0027074E">
        <w:rPr>
          <w:rFonts w:ascii="Arial" w:eastAsia="Times New Roman" w:hAnsi="Arial" w:cs="Arial"/>
          <w:color w:val="69767A"/>
          <w:sz w:val="14"/>
          <w:szCs w:val="14"/>
          <w:shd w:val="clear" w:color="auto" w:fill="FFFFFF"/>
        </w:rPr>
        <w:t> of persistent objects</w:t>
      </w:r>
    </w:p>
    <w:p w:rsidR="0027074E" w:rsidRPr="0027074E" w:rsidRDefault="0027074E" w:rsidP="0027074E">
      <w:pPr>
        <w:spacing w:before="80" w:after="80" w:line="240" w:lineRule="auto"/>
        <w:outlineLvl w:val="5"/>
        <w:rPr>
          <w:rFonts w:ascii="lato" w:eastAsia="Times New Roman" w:hAnsi="lato" w:cs="Arial"/>
          <w:b/>
          <w:bCs/>
          <w:color w:val="3C4C50"/>
          <w:sz w:val="18"/>
          <w:szCs w:val="18"/>
          <w:shd w:val="clear" w:color="auto" w:fill="FFFFFF"/>
        </w:rPr>
      </w:pPr>
      <w:r w:rsidRPr="0027074E">
        <w:rPr>
          <w:rFonts w:ascii="lato" w:eastAsia="Times New Roman" w:hAnsi="lato" w:cs="Arial"/>
          <w:b/>
          <w:bCs/>
          <w:color w:val="3C4C50"/>
          <w:sz w:val="18"/>
        </w:rPr>
        <w:t>Transient objects</w:t>
      </w:r>
    </w:p>
    <w:p w:rsidR="0027074E" w:rsidRPr="0027074E" w:rsidRDefault="0027074E" w:rsidP="0027074E">
      <w:pPr>
        <w:spacing w:line="240" w:lineRule="auto"/>
        <w:rPr>
          <w:rFonts w:ascii="Arial" w:eastAsia="Times New Roman" w:hAnsi="Arial" w:cs="Arial"/>
          <w:color w:val="69767A"/>
          <w:sz w:val="14"/>
          <w:szCs w:val="14"/>
          <w:shd w:val="clear" w:color="auto" w:fill="FFFFFF"/>
        </w:rPr>
      </w:pPr>
      <w:r w:rsidRPr="0027074E">
        <w:rPr>
          <w:rFonts w:ascii="Arial" w:eastAsia="Times New Roman" w:hAnsi="Arial" w:cs="Arial"/>
          <w:color w:val="69767A"/>
          <w:sz w:val="14"/>
          <w:szCs w:val="14"/>
          <w:shd w:val="clear" w:color="auto" w:fill="FFFFFF"/>
        </w:rPr>
        <w:t>Instances of persistent classes which are not currently associated with a Session</w:t>
      </w:r>
    </w:p>
    <w:p w:rsidR="00D23889" w:rsidRDefault="0027074E" w:rsidP="00D23889">
      <w:pPr>
        <w:spacing w:before="80" w:after="80" w:line="240" w:lineRule="auto"/>
        <w:outlineLvl w:val="5"/>
        <w:rPr>
          <w:rFonts w:ascii="lato" w:eastAsia="Times New Roman" w:hAnsi="lato" w:cs="Arial"/>
          <w:b/>
          <w:bCs/>
          <w:color w:val="3C4C50"/>
          <w:sz w:val="18"/>
        </w:rPr>
      </w:pPr>
      <w:r w:rsidRPr="0027074E">
        <w:rPr>
          <w:rFonts w:ascii="lato" w:eastAsia="Times New Roman" w:hAnsi="lato" w:cs="Arial"/>
          <w:b/>
          <w:bCs/>
          <w:color w:val="3C4C50"/>
          <w:sz w:val="18"/>
        </w:rPr>
        <w:t>Persistent objects</w:t>
      </w:r>
    </w:p>
    <w:p w:rsidR="0027074E" w:rsidRPr="0027074E" w:rsidRDefault="0027074E" w:rsidP="00D23889">
      <w:pPr>
        <w:spacing w:before="80" w:after="80" w:line="240" w:lineRule="auto"/>
        <w:outlineLvl w:val="5"/>
        <w:rPr>
          <w:rFonts w:ascii="Arial" w:eastAsia="Times New Roman" w:hAnsi="Arial" w:cs="Arial"/>
          <w:color w:val="69767A"/>
          <w:sz w:val="14"/>
          <w:szCs w:val="14"/>
          <w:shd w:val="clear" w:color="auto" w:fill="FFFFFF"/>
        </w:rPr>
      </w:pPr>
      <w:r w:rsidRPr="0027074E">
        <w:rPr>
          <w:rFonts w:ascii="Arial" w:eastAsia="Times New Roman" w:hAnsi="Arial" w:cs="Arial"/>
          <w:color w:val="69767A"/>
          <w:sz w:val="14"/>
          <w:szCs w:val="14"/>
          <w:shd w:val="clear" w:color="auto" w:fill="FFFFFF"/>
        </w:rPr>
        <w:lastRenderedPageBreak/>
        <w:t xml:space="preserve">They are associated with Session and </w:t>
      </w:r>
      <w:proofErr w:type="gramStart"/>
      <w:r w:rsidRPr="0027074E">
        <w:rPr>
          <w:rFonts w:ascii="Arial" w:eastAsia="Times New Roman" w:hAnsi="Arial" w:cs="Arial"/>
          <w:color w:val="69767A"/>
          <w:sz w:val="14"/>
          <w:szCs w:val="14"/>
          <w:shd w:val="clear" w:color="auto" w:fill="FFFFFF"/>
        </w:rPr>
        <w:t>Once</w:t>
      </w:r>
      <w:proofErr w:type="gramEnd"/>
      <w:r w:rsidRPr="0027074E">
        <w:rPr>
          <w:rFonts w:ascii="Arial" w:eastAsia="Times New Roman" w:hAnsi="Arial" w:cs="Arial"/>
          <w:color w:val="69767A"/>
          <w:sz w:val="14"/>
          <w:szCs w:val="14"/>
          <w:shd w:val="clear" w:color="auto" w:fill="FFFFFF"/>
        </w:rPr>
        <w:t xml:space="preserve"> the Session is closed, they will be detached and free to use in any application layer</w:t>
      </w:r>
    </w:p>
    <w:p w:rsidR="00097067" w:rsidRDefault="00097067" w:rsidP="00097067">
      <w:pPr>
        <w:pStyle w:val="Heading6"/>
        <w:spacing w:before="80" w:beforeAutospacing="0" w:after="80" w:afterAutospacing="0"/>
        <w:rPr>
          <w:rFonts w:ascii="lato" w:hAnsi="lato" w:cs="Arial"/>
          <w:color w:val="3C4C50"/>
          <w:sz w:val="18"/>
          <w:szCs w:val="18"/>
          <w:shd w:val="clear" w:color="auto" w:fill="FFFFFF"/>
        </w:rPr>
      </w:pPr>
      <w:r>
        <w:rPr>
          <w:rStyle w:val="Strong"/>
          <w:rFonts w:ascii="lato" w:hAnsi="lato" w:cs="Arial"/>
          <w:b/>
          <w:bCs/>
          <w:color w:val="3C4C50"/>
          <w:sz w:val="18"/>
          <w:szCs w:val="18"/>
          <w:shd w:val="clear" w:color="auto" w:fill="FFFFFF"/>
        </w:rPr>
        <w:t>Query</w:t>
      </w:r>
    </w:p>
    <w:p w:rsidR="00097067" w:rsidRDefault="00097067" w:rsidP="00097067">
      <w:pPr>
        <w:pStyle w:val="NormalWeb"/>
        <w:spacing w:before="0" w:beforeAutospacing="0" w:after="200" w:afterAutospacing="0"/>
        <w:rPr>
          <w:rFonts w:ascii="Arial" w:hAnsi="Arial" w:cs="Arial"/>
          <w:color w:val="69767A"/>
          <w:sz w:val="14"/>
          <w:szCs w:val="14"/>
          <w:shd w:val="clear" w:color="auto" w:fill="FFFFFF"/>
        </w:rPr>
      </w:pPr>
      <w:r>
        <w:rPr>
          <w:rFonts w:ascii="Arial" w:hAnsi="Arial" w:cs="Arial"/>
          <w:color w:val="69767A"/>
          <w:sz w:val="14"/>
          <w:szCs w:val="14"/>
          <w:shd w:val="clear" w:color="auto" w:fill="FFFFFF"/>
        </w:rPr>
        <w:t>Query objects use </w:t>
      </w:r>
      <w:r>
        <w:rPr>
          <w:rStyle w:val="Strong"/>
          <w:rFonts w:ascii="Arial" w:hAnsi="Arial" w:cs="Arial"/>
          <w:color w:val="69767A"/>
          <w:sz w:val="14"/>
          <w:szCs w:val="14"/>
          <w:shd w:val="clear" w:color="auto" w:fill="FFFFFF"/>
        </w:rPr>
        <w:t>Native SQL</w:t>
      </w:r>
      <w:r>
        <w:rPr>
          <w:rFonts w:ascii="Arial" w:hAnsi="Arial" w:cs="Arial"/>
          <w:color w:val="69767A"/>
          <w:sz w:val="14"/>
          <w:szCs w:val="14"/>
          <w:shd w:val="clear" w:color="auto" w:fill="FFFFFF"/>
        </w:rPr>
        <w:t> or Hibernate Query Language (</w:t>
      </w:r>
      <w:r>
        <w:rPr>
          <w:rStyle w:val="Strong"/>
          <w:rFonts w:ascii="Arial" w:hAnsi="Arial" w:cs="Arial"/>
          <w:color w:val="69767A"/>
          <w:sz w:val="14"/>
          <w:szCs w:val="14"/>
          <w:shd w:val="clear" w:color="auto" w:fill="FFFFFF"/>
        </w:rPr>
        <w:t>HQL</w:t>
      </w:r>
      <w:r>
        <w:rPr>
          <w:rFonts w:ascii="Arial" w:hAnsi="Arial" w:cs="Arial"/>
          <w:color w:val="69767A"/>
          <w:sz w:val="14"/>
          <w:szCs w:val="14"/>
          <w:shd w:val="clear" w:color="auto" w:fill="FFFFFF"/>
        </w:rPr>
        <w:t>) to retrieve data from the database.</w:t>
      </w:r>
      <w:r>
        <w:rPr>
          <w:rFonts w:ascii="Arial" w:hAnsi="Arial" w:cs="Arial"/>
          <w:color w:val="69767A"/>
          <w:sz w:val="14"/>
          <w:szCs w:val="14"/>
          <w:shd w:val="clear" w:color="auto" w:fill="FFFFFF"/>
        </w:rPr>
        <w:br/>
        <w:t>A Query instance is used to bind query parameters such as number of results returned by the query.</w:t>
      </w:r>
      <w:r>
        <w:rPr>
          <w:rFonts w:ascii="Arial" w:hAnsi="Arial" w:cs="Arial"/>
          <w:color w:val="69767A"/>
          <w:sz w:val="14"/>
          <w:szCs w:val="14"/>
          <w:shd w:val="clear" w:color="auto" w:fill="FFFFFF"/>
        </w:rPr>
        <w:br/>
        <w:t>We can obtain the </w:t>
      </w:r>
      <w:r>
        <w:rPr>
          <w:rStyle w:val="Strong"/>
          <w:rFonts w:ascii="Arial" w:hAnsi="Arial" w:cs="Arial"/>
          <w:color w:val="69767A"/>
          <w:sz w:val="14"/>
          <w:szCs w:val="14"/>
          <w:shd w:val="clear" w:color="auto" w:fill="FFFFFF"/>
        </w:rPr>
        <w:t>query object</w:t>
      </w:r>
      <w:r>
        <w:rPr>
          <w:rFonts w:ascii="Arial" w:hAnsi="Arial" w:cs="Arial"/>
          <w:color w:val="69767A"/>
          <w:sz w:val="14"/>
          <w:szCs w:val="14"/>
          <w:shd w:val="clear" w:color="auto" w:fill="FFFFFF"/>
        </w:rPr>
        <w:t> from the session using </w:t>
      </w:r>
      <w:proofErr w:type="spellStart"/>
      <w:proofErr w:type="gramStart"/>
      <w:r>
        <w:rPr>
          <w:rStyle w:val="Strong"/>
          <w:rFonts w:ascii="Arial" w:hAnsi="Arial" w:cs="Arial"/>
          <w:color w:val="69767A"/>
          <w:sz w:val="14"/>
          <w:szCs w:val="14"/>
          <w:shd w:val="clear" w:color="auto" w:fill="FFFFFF"/>
        </w:rPr>
        <w:t>session.createQuery</w:t>
      </w:r>
      <w:proofErr w:type="spellEnd"/>
      <w:r>
        <w:rPr>
          <w:rStyle w:val="Strong"/>
          <w:rFonts w:ascii="Arial" w:hAnsi="Arial" w:cs="Arial"/>
          <w:color w:val="69767A"/>
          <w:sz w:val="14"/>
          <w:szCs w:val="14"/>
          <w:shd w:val="clear" w:color="auto" w:fill="FFFFFF"/>
        </w:rPr>
        <w:t>()</w:t>
      </w:r>
      <w:proofErr w:type="gramEnd"/>
    </w:p>
    <w:p w:rsidR="00097067" w:rsidRDefault="00097067" w:rsidP="00097067">
      <w:pPr>
        <w:pStyle w:val="Heading6"/>
        <w:spacing w:before="80" w:beforeAutospacing="0" w:after="80" w:afterAutospacing="0"/>
        <w:rPr>
          <w:rFonts w:ascii="lato" w:hAnsi="lato" w:cs="Arial"/>
          <w:color w:val="3C4C50"/>
          <w:sz w:val="18"/>
          <w:szCs w:val="18"/>
          <w:shd w:val="clear" w:color="auto" w:fill="FFFFFF"/>
        </w:rPr>
      </w:pPr>
      <w:r>
        <w:rPr>
          <w:rStyle w:val="Strong"/>
          <w:rFonts w:ascii="lato" w:hAnsi="lato" w:cs="Arial"/>
          <w:b/>
          <w:bCs/>
          <w:color w:val="3C4C50"/>
          <w:sz w:val="18"/>
          <w:szCs w:val="18"/>
          <w:shd w:val="clear" w:color="auto" w:fill="FFFFFF"/>
        </w:rPr>
        <w:t>Criteria</w:t>
      </w:r>
    </w:p>
    <w:p w:rsidR="00097067" w:rsidRDefault="00097067" w:rsidP="00097067">
      <w:pPr>
        <w:pStyle w:val="NormalWeb"/>
        <w:spacing w:before="0" w:beforeAutospacing="0" w:after="200" w:afterAutospacing="0"/>
        <w:rPr>
          <w:rFonts w:ascii="Arial" w:hAnsi="Arial" w:cs="Arial"/>
          <w:color w:val="69767A"/>
          <w:sz w:val="14"/>
          <w:szCs w:val="14"/>
          <w:shd w:val="clear" w:color="auto" w:fill="FFFFFF"/>
        </w:rPr>
      </w:pPr>
      <w:r>
        <w:rPr>
          <w:rFonts w:ascii="Arial" w:hAnsi="Arial" w:cs="Arial"/>
          <w:color w:val="69767A"/>
          <w:sz w:val="14"/>
          <w:szCs w:val="14"/>
          <w:shd w:val="clear" w:color="auto" w:fill="FFFFFF"/>
        </w:rPr>
        <w:t>The </w:t>
      </w:r>
      <w:proofErr w:type="spellStart"/>
      <w:r>
        <w:rPr>
          <w:rStyle w:val="Strong"/>
          <w:rFonts w:ascii="Arial" w:hAnsi="Arial" w:cs="Arial"/>
          <w:color w:val="69767A"/>
          <w:sz w:val="14"/>
          <w:szCs w:val="14"/>
          <w:shd w:val="clear" w:color="auto" w:fill="FFFFFF"/>
        </w:rPr>
        <w:t>org.hibernate.Criteria</w:t>
      </w:r>
      <w:proofErr w:type="spellEnd"/>
      <w:r>
        <w:rPr>
          <w:rFonts w:ascii="Arial" w:hAnsi="Arial" w:cs="Arial"/>
          <w:color w:val="69767A"/>
          <w:sz w:val="14"/>
          <w:szCs w:val="14"/>
          <w:shd w:val="clear" w:color="auto" w:fill="FFFFFF"/>
        </w:rPr>
        <w:t> is used to retrieve the entities based on some criteria like getting all employees by </w:t>
      </w:r>
      <w:r>
        <w:rPr>
          <w:rStyle w:val="Strong"/>
          <w:rFonts w:ascii="Arial" w:hAnsi="Arial" w:cs="Arial"/>
          <w:color w:val="69767A"/>
          <w:sz w:val="14"/>
          <w:szCs w:val="14"/>
          <w:shd w:val="clear" w:color="auto" w:fill="FFFFFF"/>
        </w:rPr>
        <w:t>specific ag</w:t>
      </w:r>
      <w:r>
        <w:rPr>
          <w:rFonts w:ascii="Arial" w:hAnsi="Arial" w:cs="Arial"/>
          <w:color w:val="69767A"/>
          <w:sz w:val="14"/>
          <w:szCs w:val="14"/>
          <w:shd w:val="clear" w:color="auto" w:fill="FFFFFF"/>
        </w:rPr>
        <w:t>e or </w:t>
      </w:r>
      <w:r>
        <w:rPr>
          <w:rStyle w:val="Strong"/>
          <w:rFonts w:ascii="Arial" w:hAnsi="Arial" w:cs="Arial"/>
          <w:color w:val="69767A"/>
          <w:sz w:val="14"/>
          <w:szCs w:val="14"/>
          <w:shd w:val="clear" w:color="auto" w:fill="FFFFFF"/>
        </w:rPr>
        <w:t>specific date of joining</w:t>
      </w:r>
      <w:r>
        <w:rPr>
          <w:rFonts w:ascii="Arial" w:hAnsi="Arial" w:cs="Arial"/>
          <w:color w:val="69767A"/>
          <w:sz w:val="14"/>
          <w:szCs w:val="14"/>
          <w:shd w:val="clear" w:color="auto" w:fill="FFFFFF"/>
        </w:rPr>
        <w:t> etc.</w:t>
      </w:r>
      <w:r>
        <w:rPr>
          <w:rFonts w:ascii="Arial" w:hAnsi="Arial" w:cs="Arial"/>
          <w:color w:val="69767A"/>
          <w:sz w:val="14"/>
          <w:szCs w:val="14"/>
          <w:shd w:val="clear" w:color="auto" w:fill="FFFFFF"/>
        </w:rPr>
        <w:br/>
        <w:t>We can get the Criteria from the Session.</w:t>
      </w:r>
    </w:p>
    <w:p w:rsidR="00097067" w:rsidRDefault="00097067" w:rsidP="00097067">
      <w:pPr>
        <w:pStyle w:val="Heading6"/>
        <w:spacing w:before="80" w:beforeAutospacing="0" w:after="80" w:afterAutospacing="0"/>
        <w:rPr>
          <w:rFonts w:ascii="lato" w:hAnsi="lato" w:cs="Arial"/>
          <w:color w:val="3C4C50"/>
          <w:sz w:val="18"/>
          <w:szCs w:val="18"/>
          <w:shd w:val="clear" w:color="auto" w:fill="FFFFFF"/>
        </w:rPr>
      </w:pPr>
      <w:proofErr w:type="spellStart"/>
      <w:r>
        <w:rPr>
          <w:rStyle w:val="Strong"/>
          <w:rFonts w:ascii="lato" w:hAnsi="lato" w:cs="Arial"/>
          <w:b/>
          <w:bCs/>
          <w:color w:val="3C4C50"/>
          <w:sz w:val="18"/>
          <w:szCs w:val="18"/>
          <w:shd w:val="clear" w:color="auto" w:fill="FFFFFF"/>
        </w:rPr>
        <w:t>TransactionFactory</w:t>
      </w:r>
      <w:proofErr w:type="spellEnd"/>
    </w:p>
    <w:p w:rsidR="00097067" w:rsidRDefault="00097067" w:rsidP="00097067">
      <w:pPr>
        <w:pStyle w:val="NormalWeb"/>
        <w:spacing w:before="0" w:beforeAutospacing="0" w:after="200" w:afterAutospacing="0"/>
        <w:rPr>
          <w:rFonts w:ascii="Arial" w:hAnsi="Arial" w:cs="Arial"/>
          <w:color w:val="69767A"/>
          <w:sz w:val="14"/>
          <w:szCs w:val="14"/>
          <w:shd w:val="clear" w:color="auto" w:fill="FFFFFF"/>
        </w:rPr>
      </w:pPr>
      <w:r>
        <w:rPr>
          <w:rFonts w:ascii="Arial" w:hAnsi="Arial" w:cs="Arial"/>
          <w:color w:val="69767A"/>
          <w:sz w:val="14"/>
          <w:szCs w:val="14"/>
          <w:shd w:val="clear" w:color="auto" w:fill="FFFFFF"/>
        </w:rPr>
        <w:t xml:space="preserve">A factory for Transaction </w:t>
      </w:r>
      <w:proofErr w:type="spellStart"/>
      <w:r>
        <w:rPr>
          <w:rFonts w:ascii="Arial" w:hAnsi="Arial" w:cs="Arial"/>
          <w:color w:val="69767A"/>
          <w:sz w:val="14"/>
          <w:szCs w:val="14"/>
          <w:shd w:val="clear" w:color="auto" w:fill="FFFFFF"/>
        </w:rPr>
        <w:t>instances</w:t>
      </w:r>
      <w:proofErr w:type="gramStart"/>
      <w:r>
        <w:rPr>
          <w:rFonts w:ascii="Arial" w:hAnsi="Arial" w:cs="Arial"/>
          <w:color w:val="69767A"/>
          <w:sz w:val="14"/>
          <w:szCs w:val="14"/>
          <w:shd w:val="clear" w:color="auto" w:fill="FFFFFF"/>
        </w:rPr>
        <w:t>,It</w:t>
      </w:r>
      <w:proofErr w:type="spellEnd"/>
      <w:proofErr w:type="gramEnd"/>
      <w:r>
        <w:rPr>
          <w:rFonts w:ascii="Arial" w:hAnsi="Arial" w:cs="Arial"/>
          <w:color w:val="69767A"/>
          <w:sz w:val="14"/>
          <w:szCs w:val="14"/>
          <w:shd w:val="clear" w:color="auto" w:fill="FFFFFF"/>
        </w:rPr>
        <w:t xml:space="preserve"> is not exposed to the application and it’s optional.</w:t>
      </w:r>
    </w:p>
    <w:p w:rsidR="00097067" w:rsidRDefault="00097067" w:rsidP="00097067">
      <w:pPr>
        <w:pStyle w:val="Heading6"/>
        <w:spacing w:before="80" w:beforeAutospacing="0" w:after="80" w:afterAutospacing="0"/>
        <w:rPr>
          <w:rFonts w:ascii="lato" w:hAnsi="lato" w:cs="Arial"/>
          <w:color w:val="3C4C50"/>
          <w:sz w:val="18"/>
          <w:szCs w:val="18"/>
          <w:shd w:val="clear" w:color="auto" w:fill="FFFFFF"/>
        </w:rPr>
      </w:pPr>
      <w:r>
        <w:rPr>
          <w:rStyle w:val="Strong"/>
          <w:rFonts w:ascii="lato" w:hAnsi="lato" w:cs="Arial"/>
          <w:b/>
          <w:bCs/>
          <w:color w:val="3C4C50"/>
          <w:sz w:val="18"/>
          <w:szCs w:val="18"/>
          <w:shd w:val="clear" w:color="auto" w:fill="FFFFFF"/>
        </w:rPr>
        <w:t>Transaction</w:t>
      </w:r>
    </w:p>
    <w:p w:rsidR="00097067" w:rsidRDefault="00097067" w:rsidP="00097067">
      <w:pPr>
        <w:pStyle w:val="NormalWeb"/>
        <w:spacing w:before="0" w:beforeAutospacing="0" w:after="200" w:afterAutospacing="0"/>
        <w:rPr>
          <w:rFonts w:ascii="Arial" w:hAnsi="Arial" w:cs="Arial"/>
          <w:color w:val="69767A"/>
          <w:sz w:val="14"/>
          <w:szCs w:val="14"/>
          <w:shd w:val="clear" w:color="auto" w:fill="FFFFFF"/>
        </w:rPr>
      </w:pPr>
      <w:proofErr w:type="gramStart"/>
      <w:r>
        <w:rPr>
          <w:rFonts w:ascii="Arial" w:hAnsi="Arial" w:cs="Arial"/>
          <w:color w:val="69767A"/>
          <w:sz w:val="14"/>
          <w:szCs w:val="14"/>
          <w:shd w:val="clear" w:color="auto" w:fill="FFFFFF"/>
        </w:rPr>
        <w:t>single-threaded</w:t>
      </w:r>
      <w:proofErr w:type="gramEnd"/>
      <w:r>
        <w:rPr>
          <w:rFonts w:ascii="Arial" w:hAnsi="Arial" w:cs="Arial"/>
          <w:color w:val="69767A"/>
          <w:sz w:val="14"/>
          <w:szCs w:val="14"/>
          <w:shd w:val="clear" w:color="auto" w:fill="FFFFFF"/>
        </w:rPr>
        <w:t>, short-lived object used by the application to specify atomic units of work</w:t>
      </w:r>
      <w:r>
        <w:rPr>
          <w:rFonts w:ascii="Arial" w:hAnsi="Arial" w:cs="Arial"/>
          <w:color w:val="69767A"/>
          <w:sz w:val="14"/>
          <w:szCs w:val="14"/>
          <w:shd w:val="clear" w:color="auto" w:fill="FFFFFF"/>
        </w:rPr>
        <w:br/>
        <w:t>We can obtain the </w:t>
      </w:r>
      <w:r>
        <w:rPr>
          <w:rStyle w:val="Strong"/>
          <w:rFonts w:ascii="Arial" w:hAnsi="Arial" w:cs="Arial"/>
          <w:color w:val="69767A"/>
          <w:sz w:val="14"/>
          <w:szCs w:val="14"/>
          <w:shd w:val="clear" w:color="auto" w:fill="FFFFFF"/>
        </w:rPr>
        <w:t>transaction </w:t>
      </w:r>
      <w:r>
        <w:rPr>
          <w:rFonts w:ascii="Arial" w:hAnsi="Arial" w:cs="Arial"/>
          <w:color w:val="69767A"/>
          <w:sz w:val="14"/>
          <w:szCs w:val="14"/>
          <w:shd w:val="clear" w:color="auto" w:fill="FFFFFF"/>
        </w:rPr>
        <w:t>from the </w:t>
      </w:r>
      <w:r>
        <w:rPr>
          <w:rStyle w:val="Strong"/>
          <w:rFonts w:ascii="Arial" w:hAnsi="Arial" w:cs="Arial"/>
          <w:color w:val="69767A"/>
          <w:sz w:val="14"/>
          <w:szCs w:val="14"/>
          <w:shd w:val="clear" w:color="auto" w:fill="FFFFFF"/>
        </w:rPr>
        <w:t>Session object</w:t>
      </w:r>
      <w:r>
        <w:rPr>
          <w:rFonts w:ascii="Arial" w:hAnsi="Arial" w:cs="Arial"/>
          <w:color w:val="69767A"/>
          <w:sz w:val="14"/>
          <w:szCs w:val="14"/>
          <w:shd w:val="clear" w:color="auto" w:fill="FFFFFF"/>
        </w:rPr>
        <w:t>.</w:t>
      </w:r>
    </w:p>
    <w:p w:rsidR="00097067" w:rsidRDefault="00097067" w:rsidP="00097067">
      <w:pPr>
        <w:pStyle w:val="Heading6"/>
        <w:spacing w:before="80" w:beforeAutospacing="0" w:after="80" w:afterAutospacing="0"/>
        <w:rPr>
          <w:rFonts w:ascii="lato" w:hAnsi="lato" w:cs="Arial"/>
          <w:color w:val="3C4C50"/>
          <w:sz w:val="18"/>
          <w:szCs w:val="18"/>
          <w:shd w:val="clear" w:color="auto" w:fill="FFFFFF"/>
        </w:rPr>
      </w:pPr>
      <w:proofErr w:type="spellStart"/>
      <w:r>
        <w:rPr>
          <w:rStyle w:val="Strong"/>
          <w:rFonts w:ascii="lato" w:hAnsi="lato" w:cs="Arial"/>
          <w:b/>
          <w:bCs/>
          <w:color w:val="3C4C50"/>
          <w:sz w:val="18"/>
          <w:szCs w:val="18"/>
          <w:shd w:val="clear" w:color="auto" w:fill="FFFFFF"/>
        </w:rPr>
        <w:t>ConnectionProvider</w:t>
      </w:r>
      <w:proofErr w:type="spellEnd"/>
    </w:p>
    <w:p w:rsidR="00097067" w:rsidRDefault="00097067" w:rsidP="00097067">
      <w:pPr>
        <w:pStyle w:val="NormalWeb"/>
        <w:spacing w:before="0" w:beforeAutospacing="0" w:after="200" w:afterAutospacing="0"/>
        <w:rPr>
          <w:rFonts w:ascii="Arial" w:hAnsi="Arial" w:cs="Arial"/>
          <w:color w:val="69767A"/>
          <w:sz w:val="14"/>
          <w:szCs w:val="14"/>
          <w:shd w:val="clear" w:color="auto" w:fill="FFFFFF"/>
        </w:rPr>
      </w:pPr>
      <w:r>
        <w:rPr>
          <w:rFonts w:ascii="Arial" w:hAnsi="Arial" w:cs="Arial"/>
          <w:color w:val="69767A"/>
          <w:sz w:val="14"/>
          <w:szCs w:val="14"/>
          <w:shd w:val="clear" w:color="auto" w:fill="FFFFFF"/>
        </w:rPr>
        <w:t>It’s a pool of JDBC connections</w:t>
      </w:r>
    </w:p>
    <w:p w:rsidR="00E80EB6" w:rsidRDefault="00E80EB6" w:rsidP="00BF6FA1">
      <w:pPr>
        <w:shd w:val="clear" w:color="auto" w:fill="FFFFFF"/>
        <w:spacing w:before="80" w:after="80" w:line="240" w:lineRule="auto"/>
        <w:outlineLvl w:val="4"/>
        <w:rPr>
          <w:rFonts w:ascii="Times New Roman" w:eastAsia="Times New Roman" w:hAnsi="Times New Roman" w:cs="Times New Roman"/>
          <w:b/>
          <w:bCs/>
          <w:color w:val="3C4C50"/>
          <w:sz w:val="20"/>
          <w:szCs w:val="20"/>
        </w:rPr>
      </w:pPr>
    </w:p>
    <w:p w:rsidR="00BF6FA1" w:rsidRPr="00BF6FA1" w:rsidRDefault="00BF6FA1" w:rsidP="00BF6FA1">
      <w:pPr>
        <w:shd w:val="clear" w:color="auto" w:fill="FFFFFF"/>
        <w:spacing w:before="80" w:after="80" w:line="240" w:lineRule="auto"/>
        <w:outlineLvl w:val="4"/>
        <w:rPr>
          <w:rFonts w:ascii="Times New Roman" w:eastAsia="Times New Roman" w:hAnsi="Times New Roman" w:cs="Times New Roman"/>
          <w:color w:val="3C4C50"/>
          <w:sz w:val="20"/>
          <w:szCs w:val="20"/>
        </w:rPr>
      </w:pPr>
      <w:r w:rsidRPr="00BF6FA1">
        <w:rPr>
          <w:rFonts w:ascii="Times New Roman" w:eastAsia="Times New Roman" w:hAnsi="Times New Roman" w:cs="Times New Roman"/>
          <w:b/>
          <w:bCs/>
          <w:color w:val="3C4C50"/>
          <w:sz w:val="20"/>
          <w:szCs w:val="20"/>
        </w:rPr>
        <w:t>We need to understand the below concepts in Hibernate before using them in coding</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br/>
      </w:r>
      <w:r w:rsidRPr="00BF6FA1">
        <w:rPr>
          <w:rFonts w:ascii="Arial" w:eastAsia="Times New Roman" w:hAnsi="Arial" w:cs="Arial"/>
          <w:b/>
          <w:bCs/>
          <w:color w:val="69767A"/>
          <w:sz w:val="14"/>
        </w:rPr>
        <w:t>Configuration</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proofErr w:type="spellStart"/>
      <w:r w:rsidRPr="00BF6FA1">
        <w:rPr>
          <w:rFonts w:ascii="Arial" w:eastAsia="Times New Roman" w:hAnsi="Arial" w:cs="Arial"/>
          <w:b/>
          <w:bCs/>
          <w:color w:val="69767A"/>
          <w:sz w:val="14"/>
        </w:rPr>
        <w:t>SessionFactory</w:t>
      </w:r>
      <w:proofErr w:type="spellEnd"/>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b/>
          <w:bCs/>
          <w:color w:val="69767A"/>
          <w:sz w:val="14"/>
        </w:rPr>
        <w:t>Session</w:t>
      </w:r>
    </w:p>
    <w:p w:rsidR="00BF6FA1" w:rsidRDefault="00BF6FA1" w:rsidP="00097067">
      <w:pPr>
        <w:pStyle w:val="NormalWeb"/>
        <w:spacing w:before="0" w:beforeAutospacing="0" w:after="200" w:afterAutospacing="0"/>
        <w:rPr>
          <w:rFonts w:ascii="Arial" w:hAnsi="Arial" w:cs="Arial"/>
          <w:color w:val="69767A"/>
          <w:sz w:val="14"/>
          <w:szCs w:val="14"/>
          <w:shd w:val="clear" w:color="auto" w:fill="FFFFFF"/>
        </w:rPr>
      </w:pPr>
    </w:p>
    <w:p w:rsidR="00BF6FA1" w:rsidRDefault="00BF6FA1" w:rsidP="00097067">
      <w:pPr>
        <w:pStyle w:val="NormalWeb"/>
        <w:spacing w:before="0" w:beforeAutospacing="0" w:after="200" w:afterAutospacing="0"/>
        <w:rPr>
          <w:rFonts w:ascii="Arial" w:hAnsi="Arial" w:cs="Arial"/>
          <w:color w:val="69767A"/>
          <w:sz w:val="14"/>
          <w:szCs w:val="14"/>
          <w:shd w:val="clear" w:color="auto" w:fill="FFFFFF"/>
        </w:rPr>
      </w:pPr>
      <w:r>
        <w:rPr>
          <w:noProof/>
        </w:rPr>
        <w:drawing>
          <wp:inline distT="0" distB="0" distL="0" distR="0">
            <wp:extent cx="5943600" cy="2218944"/>
            <wp:effectExtent l="19050" t="0" r="0" b="0"/>
            <wp:docPr id="3" name="Picture 1" descr="session_sacory_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_sacory_configuration"/>
                    <pic:cNvPicPr>
                      <a:picLocks noChangeAspect="1" noChangeArrowheads="1"/>
                    </pic:cNvPicPr>
                  </pic:nvPicPr>
                  <pic:blipFill>
                    <a:blip r:embed="rId8"/>
                    <a:srcRect/>
                    <a:stretch>
                      <a:fillRect/>
                    </a:stretch>
                  </pic:blipFill>
                  <pic:spPr bwMode="auto">
                    <a:xfrm>
                      <a:off x="0" y="0"/>
                      <a:ext cx="5943600" cy="2218944"/>
                    </a:xfrm>
                    <a:prstGeom prst="rect">
                      <a:avLst/>
                    </a:prstGeom>
                    <a:noFill/>
                    <a:ln w="9525">
                      <a:noFill/>
                      <a:miter lim="800000"/>
                      <a:headEnd/>
                      <a:tailEnd/>
                    </a:ln>
                  </pic:spPr>
                </pic:pic>
              </a:graphicData>
            </a:graphic>
          </wp:inline>
        </w:drawing>
      </w:r>
    </w:p>
    <w:p w:rsidR="00BF6FA1" w:rsidRDefault="00BF6FA1" w:rsidP="00097067">
      <w:pPr>
        <w:pStyle w:val="NormalWeb"/>
        <w:spacing w:before="0" w:beforeAutospacing="0" w:after="200" w:afterAutospacing="0"/>
        <w:rPr>
          <w:rFonts w:ascii="Arial" w:hAnsi="Arial" w:cs="Arial"/>
          <w:color w:val="69767A"/>
          <w:sz w:val="14"/>
          <w:szCs w:val="14"/>
          <w:shd w:val="clear" w:color="auto" w:fill="FFFFFF"/>
        </w:rPr>
      </w:pPr>
    </w:p>
    <w:p w:rsidR="001D1FD2" w:rsidRDefault="001D1FD2" w:rsidP="00097067">
      <w:pPr>
        <w:pStyle w:val="NormalWeb"/>
        <w:spacing w:before="0" w:beforeAutospacing="0" w:after="200" w:afterAutospacing="0"/>
        <w:rPr>
          <w:rFonts w:ascii="Arial" w:hAnsi="Arial" w:cs="Arial"/>
          <w:color w:val="69767A"/>
          <w:sz w:val="14"/>
          <w:szCs w:val="14"/>
          <w:shd w:val="clear" w:color="auto" w:fill="FFFFFF"/>
        </w:rPr>
      </w:pPr>
    </w:p>
    <w:p w:rsidR="001D1FD2" w:rsidRDefault="001D1FD2" w:rsidP="00097067">
      <w:pPr>
        <w:pStyle w:val="NormalWeb"/>
        <w:spacing w:before="0" w:beforeAutospacing="0" w:after="200" w:afterAutospacing="0"/>
        <w:rPr>
          <w:rFonts w:ascii="Arial" w:hAnsi="Arial" w:cs="Arial"/>
          <w:color w:val="69767A"/>
          <w:sz w:val="14"/>
          <w:szCs w:val="14"/>
          <w:shd w:val="clear" w:color="auto" w:fill="FFFFFF"/>
        </w:rPr>
      </w:pPr>
    </w:p>
    <w:p w:rsidR="001D1FD2" w:rsidRDefault="001D1FD2" w:rsidP="00097067">
      <w:pPr>
        <w:pStyle w:val="NormalWeb"/>
        <w:spacing w:before="0" w:beforeAutospacing="0" w:after="200" w:afterAutospacing="0"/>
        <w:rPr>
          <w:rFonts w:ascii="Arial" w:hAnsi="Arial" w:cs="Arial"/>
          <w:color w:val="69767A"/>
          <w:sz w:val="14"/>
          <w:szCs w:val="14"/>
          <w:shd w:val="clear" w:color="auto" w:fill="FFFFFF"/>
        </w:rPr>
      </w:pPr>
    </w:p>
    <w:p w:rsidR="001D1FD2" w:rsidRDefault="001D1FD2" w:rsidP="00097067">
      <w:pPr>
        <w:pStyle w:val="NormalWeb"/>
        <w:spacing w:before="0" w:beforeAutospacing="0" w:after="200" w:afterAutospacing="0"/>
        <w:rPr>
          <w:rFonts w:ascii="Arial" w:hAnsi="Arial" w:cs="Arial"/>
          <w:color w:val="69767A"/>
          <w:sz w:val="14"/>
          <w:szCs w:val="14"/>
          <w:shd w:val="clear" w:color="auto" w:fill="FFFFFF"/>
        </w:rPr>
      </w:pPr>
    </w:p>
    <w:p w:rsidR="00BF6FA1" w:rsidRDefault="00BF6FA1" w:rsidP="00097067">
      <w:pPr>
        <w:pStyle w:val="NormalWeb"/>
        <w:spacing w:before="0" w:beforeAutospacing="0" w:after="200" w:afterAutospacing="0"/>
        <w:rPr>
          <w:rFonts w:ascii="Arial" w:hAnsi="Arial" w:cs="Arial"/>
          <w:color w:val="69767A"/>
          <w:sz w:val="14"/>
          <w:szCs w:val="14"/>
          <w:shd w:val="clear" w:color="auto" w:fill="FFFFFF"/>
        </w:rPr>
      </w:pPr>
    </w:p>
    <w:p w:rsidR="00BF6FA1" w:rsidRDefault="00BF6FA1" w:rsidP="00097067">
      <w:pPr>
        <w:pStyle w:val="NormalWeb"/>
        <w:spacing w:before="0" w:beforeAutospacing="0" w:after="200" w:afterAutospacing="0"/>
        <w:rPr>
          <w:rFonts w:ascii="Arial" w:hAnsi="Arial" w:cs="Arial"/>
          <w:color w:val="69767A"/>
          <w:sz w:val="14"/>
          <w:szCs w:val="14"/>
          <w:shd w:val="clear" w:color="auto" w:fill="FFFFFF"/>
        </w:rPr>
      </w:pPr>
    </w:p>
    <w:p w:rsidR="001D1FD2" w:rsidRDefault="001D1FD2" w:rsidP="00097067">
      <w:pPr>
        <w:pStyle w:val="NormalWeb"/>
        <w:spacing w:before="0" w:beforeAutospacing="0" w:after="200" w:afterAutospacing="0"/>
        <w:rPr>
          <w:rFonts w:ascii="Arial" w:hAnsi="Arial" w:cs="Arial"/>
          <w:color w:val="69767A"/>
          <w:sz w:val="14"/>
          <w:szCs w:val="14"/>
          <w:shd w:val="clear" w:color="auto" w:fill="FFFFFF"/>
        </w:rPr>
      </w:pPr>
    </w:p>
    <w:p w:rsidR="00BF6FA1" w:rsidRPr="00BF6FA1" w:rsidRDefault="00BF6FA1" w:rsidP="00BF6FA1">
      <w:pPr>
        <w:shd w:val="clear" w:color="auto" w:fill="FFFFFF"/>
        <w:spacing w:before="80" w:after="80" w:line="240" w:lineRule="auto"/>
        <w:outlineLvl w:val="5"/>
        <w:rPr>
          <w:rFonts w:ascii="lato" w:eastAsia="Times New Roman" w:hAnsi="lato" w:cs="Times New Roman"/>
          <w:b/>
          <w:bCs/>
          <w:color w:val="3C4C50"/>
          <w:sz w:val="18"/>
          <w:szCs w:val="18"/>
        </w:rPr>
      </w:pPr>
      <w:r w:rsidRPr="00BF6FA1">
        <w:rPr>
          <w:rFonts w:ascii="lato" w:eastAsia="Times New Roman" w:hAnsi="lato" w:cs="Times New Roman"/>
          <w:b/>
          <w:bCs/>
          <w:color w:val="3C4C50"/>
          <w:sz w:val="18"/>
          <w:szCs w:val="18"/>
        </w:rPr>
        <w:lastRenderedPageBreak/>
        <w:t>Configuration</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Hibernate should have the information to </w:t>
      </w:r>
      <w:r w:rsidRPr="00BF6FA1">
        <w:rPr>
          <w:rFonts w:ascii="Arial" w:eastAsia="Times New Roman" w:hAnsi="Arial" w:cs="Arial"/>
          <w:b/>
          <w:bCs/>
          <w:color w:val="69767A"/>
          <w:sz w:val="14"/>
        </w:rPr>
        <w:t>map </w:t>
      </w:r>
      <w:r w:rsidRPr="00BF6FA1">
        <w:rPr>
          <w:rFonts w:ascii="Arial" w:eastAsia="Times New Roman" w:hAnsi="Arial" w:cs="Arial"/>
          <w:color w:val="69767A"/>
          <w:sz w:val="14"/>
          <w:szCs w:val="14"/>
        </w:rPr>
        <w:t>the </w:t>
      </w:r>
      <w:r w:rsidRPr="00BF6FA1">
        <w:rPr>
          <w:rFonts w:ascii="Arial" w:eastAsia="Times New Roman" w:hAnsi="Arial" w:cs="Arial"/>
          <w:b/>
          <w:bCs/>
          <w:color w:val="69767A"/>
          <w:sz w:val="14"/>
        </w:rPr>
        <w:t>java classes</w:t>
      </w:r>
      <w:r w:rsidRPr="00BF6FA1">
        <w:rPr>
          <w:rFonts w:ascii="Arial" w:eastAsia="Times New Roman" w:hAnsi="Arial" w:cs="Arial"/>
          <w:color w:val="69767A"/>
          <w:sz w:val="14"/>
          <w:szCs w:val="14"/>
        </w:rPr>
        <w:t> with the </w:t>
      </w:r>
      <w:r w:rsidRPr="00BF6FA1">
        <w:rPr>
          <w:rFonts w:ascii="Arial" w:eastAsia="Times New Roman" w:hAnsi="Arial" w:cs="Arial"/>
          <w:b/>
          <w:bCs/>
          <w:color w:val="69767A"/>
          <w:sz w:val="14"/>
        </w:rPr>
        <w:t>database tables</w:t>
      </w:r>
      <w:r w:rsidRPr="00BF6FA1">
        <w:rPr>
          <w:rFonts w:ascii="Arial" w:eastAsia="Times New Roman" w:hAnsi="Arial" w:cs="Arial"/>
          <w:color w:val="69767A"/>
          <w:sz w:val="14"/>
          <w:szCs w:val="14"/>
        </w:rPr>
        <w:t>.</w:t>
      </w:r>
      <w:r w:rsidRPr="00BF6FA1">
        <w:rPr>
          <w:rFonts w:ascii="Arial" w:eastAsia="Times New Roman" w:hAnsi="Arial" w:cs="Arial"/>
          <w:color w:val="69767A"/>
          <w:sz w:val="14"/>
          <w:szCs w:val="14"/>
        </w:rPr>
        <w:br/>
        <w:t>This information is ideally kept in the </w:t>
      </w:r>
      <w:r w:rsidRPr="00BF6FA1">
        <w:rPr>
          <w:rFonts w:ascii="Arial" w:eastAsia="Times New Roman" w:hAnsi="Arial" w:cs="Arial"/>
          <w:b/>
          <w:bCs/>
          <w:color w:val="69767A"/>
          <w:sz w:val="14"/>
        </w:rPr>
        <w:t>mapping XML file</w:t>
      </w:r>
      <w:r w:rsidRPr="00BF6FA1">
        <w:rPr>
          <w:rFonts w:ascii="Arial" w:eastAsia="Times New Roman" w:hAnsi="Arial" w:cs="Arial"/>
          <w:color w:val="69767A"/>
          <w:sz w:val="14"/>
          <w:szCs w:val="14"/>
        </w:rPr>
        <w:t>.</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Hibernate also need to have the database related configuration like database </w:t>
      </w:r>
      <w:proofErr w:type="spellStart"/>
      <w:r w:rsidRPr="00BF6FA1">
        <w:rPr>
          <w:rFonts w:ascii="Arial" w:eastAsia="Times New Roman" w:hAnsi="Arial" w:cs="Arial"/>
          <w:b/>
          <w:bCs/>
          <w:color w:val="69767A"/>
          <w:sz w:val="14"/>
        </w:rPr>
        <w:t>url</w:t>
      </w:r>
      <w:proofErr w:type="spellEnd"/>
      <w:r w:rsidRPr="00BF6FA1">
        <w:rPr>
          <w:rFonts w:ascii="Arial" w:eastAsia="Times New Roman" w:hAnsi="Arial" w:cs="Arial"/>
          <w:b/>
          <w:bCs/>
          <w:color w:val="69767A"/>
          <w:sz w:val="14"/>
        </w:rPr>
        <w:t xml:space="preserve">, </w:t>
      </w:r>
      <w:proofErr w:type="gramStart"/>
      <w:r w:rsidRPr="00BF6FA1">
        <w:rPr>
          <w:rFonts w:ascii="Arial" w:eastAsia="Times New Roman" w:hAnsi="Arial" w:cs="Arial"/>
          <w:b/>
          <w:bCs/>
          <w:color w:val="69767A"/>
          <w:sz w:val="14"/>
        </w:rPr>
        <w:t>credentials ,</w:t>
      </w:r>
      <w:proofErr w:type="gramEnd"/>
      <w:r w:rsidRPr="00BF6FA1">
        <w:rPr>
          <w:rFonts w:ascii="Arial" w:eastAsia="Times New Roman" w:hAnsi="Arial" w:cs="Arial"/>
          <w:b/>
          <w:bCs/>
          <w:color w:val="69767A"/>
          <w:sz w:val="14"/>
        </w:rPr>
        <w:t xml:space="preserve"> dialect </w:t>
      </w:r>
      <w:r w:rsidRPr="00BF6FA1">
        <w:rPr>
          <w:rFonts w:ascii="Arial" w:eastAsia="Times New Roman" w:hAnsi="Arial" w:cs="Arial"/>
          <w:color w:val="69767A"/>
          <w:sz w:val="14"/>
          <w:szCs w:val="14"/>
        </w:rPr>
        <w:t>etc.</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This information to find out the </w:t>
      </w:r>
      <w:r w:rsidRPr="00BF6FA1">
        <w:rPr>
          <w:rFonts w:ascii="Arial" w:eastAsia="Times New Roman" w:hAnsi="Arial" w:cs="Arial"/>
          <w:b/>
          <w:bCs/>
          <w:color w:val="69767A"/>
          <w:sz w:val="14"/>
        </w:rPr>
        <w:t>mapping files</w:t>
      </w:r>
      <w:r w:rsidRPr="00BF6FA1">
        <w:rPr>
          <w:rFonts w:ascii="Arial" w:eastAsia="Times New Roman" w:hAnsi="Arial" w:cs="Arial"/>
          <w:color w:val="69767A"/>
          <w:sz w:val="14"/>
          <w:szCs w:val="14"/>
        </w:rPr>
        <w:t> and the </w:t>
      </w:r>
      <w:r w:rsidRPr="00BF6FA1">
        <w:rPr>
          <w:rFonts w:ascii="Arial" w:eastAsia="Times New Roman" w:hAnsi="Arial" w:cs="Arial"/>
          <w:b/>
          <w:bCs/>
          <w:color w:val="69767A"/>
          <w:sz w:val="14"/>
        </w:rPr>
        <w:t>database configuration</w:t>
      </w:r>
      <w:r w:rsidRPr="00BF6FA1">
        <w:rPr>
          <w:rFonts w:ascii="Arial" w:eastAsia="Times New Roman" w:hAnsi="Arial" w:cs="Arial"/>
          <w:color w:val="69767A"/>
          <w:sz w:val="14"/>
          <w:szCs w:val="14"/>
        </w:rPr>
        <w:t xml:space="preserve"> is provided in </w:t>
      </w:r>
      <w:proofErr w:type="gramStart"/>
      <w:r w:rsidRPr="00BF6FA1">
        <w:rPr>
          <w:rFonts w:ascii="Arial" w:eastAsia="Times New Roman" w:hAnsi="Arial" w:cs="Arial"/>
          <w:color w:val="69767A"/>
          <w:sz w:val="14"/>
          <w:szCs w:val="14"/>
        </w:rPr>
        <w:t>the </w:t>
      </w:r>
      <w:r w:rsidRPr="00BF6FA1">
        <w:rPr>
          <w:rFonts w:ascii="Arial" w:eastAsia="Times New Roman" w:hAnsi="Arial" w:cs="Arial"/>
          <w:b/>
          <w:bCs/>
          <w:color w:val="69767A"/>
          <w:sz w:val="14"/>
        </w:rPr>
        <w:t>hibernate</w:t>
      </w:r>
      <w:proofErr w:type="gramEnd"/>
      <w:r w:rsidRPr="00BF6FA1">
        <w:rPr>
          <w:rFonts w:ascii="Arial" w:eastAsia="Times New Roman" w:hAnsi="Arial" w:cs="Arial"/>
          <w:b/>
          <w:bCs/>
          <w:color w:val="69767A"/>
          <w:sz w:val="14"/>
        </w:rPr>
        <w:t xml:space="preserve"> configuration file</w:t>
      </w:r>
      <w:r w:rsidRPr="00BF6FA1">
        <w:rPr>
          <w:rFonts w:ascii="Arial" w:eastAsia="Times New Roman" w:hAnsi="Arial" w:cs="Arial"/>
          <w:color w:val="69767A"/>
          <w:sz w:val="14"/>
          <w:szCs w:val="14"/>
        </w:rPr>
        <w:t>.</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The </w:t>
      </w:r>
      <w:r w:rsidRPr="00BF6FA1">
        <w:rPr>
          <w:rFonts w:ascii="Arial" w:eastAsia="Times New Roman" w:hAnsi="Arial" w:cs="Arial"/>
          <w:b/>
          <w:bCs/>
          <w:color w:val="69767A"/>
          <w:sz w:val="14"/>
        </w:rPr>
        <w:t>default </w:t>
      </w:r>
      <w:r w:rsidRPr="00BF6FA1">
        <w:rPr>
          <w:rFonts w:ascii="Arial" w:eastAsia="Times New Roman" w:hAnsi="Arial" w:cs="Arial"/>
          <w:color w:val="69767A"/>
          <w:sz w:val="14"/>
          <w:szCs w:val="14"/>
        </w:rPr>
        <w:t>names for this </w:t>
      </w:r>
      <w:r w:rsidRPr="00BF6FA1">
        <w:rPr>
          <w:rFonts w:ascii="Arial" w:eastAsia="Times New Roman" w:hAnsi="Arial" w:cs="Arial"/>
          <w:b/>
          <w:bCs/>
          <w:color w:val="69767A"/>
          <w:sz w:val="14"/>
        </w:rPr>
        <w:t>configuration file</w:t>
      </w:r>
      <w:r w:rsidRPr="00BF6FA1">
        <w:rPr>
          <w:rFonts w:ascii="Arial" w:eastAsia="Times New Roman" w:hAnsi="Arial" w:cs="Arial"/>
          <w:color w:val="69767A"/>
          <w:sz w:val="14"/>
          <w:szCs w:val="14"/>
        </w:rPr>
        <w:t> will be either </w:t>
      </w:r>
      <w:proofErr w:type="spellStart"/>
      <w:r w:rsidRPr="00BF6FA1">
        <w:rPr>
          <w:rFonts w:ascii="Arial" w:eastAsia="Times New Roman" w:hAnsi="Arial" w:cs="Arial"/>
          <w:b/>
          <w:bCs/>
          <w:color w:val="69767A"/>
          <w:sz w:val="14"/>
        </w:rPr>
        <w:t>hibernate.properties</w:t>
      </w:r>
      <w:proofErr w:type="spellEnd"/>
      <w:r w:rsidRPr="00BF6FA1">
        <w:rPr>
          <w:rFonts w:ascii="Arial" w:eastAsia="Times New Roman" w:hAnsi="Arial" w:cs="Arial"/>
          <w:color w:val="69767A"/>
          <w:sz w:val="14"/>
          <w:szCs w:val="14"/>
        </w:rPr>
        <w:t> or </w:t>
      </w:r>
      <w:proofErr w:type="spellStart"/>
      <w:r w:rsidRPr="00BF6FA1">
        <w:rPr>
          <w:rFonts w:ascii="Arial" w:eastAsia="Times New Roman" w:hAnsi="Arial" w:cs="Arial"/>
          <w:b/>
          <w:bCs/>
          <w:color w:val="69767A"/>
          <w:sz w:val="14"/>
        </w:rPr>
        <w:t>hibernate.cfg.xml</w:t>
      </w:r>
      <w:proofErr w:type="spellEnd"/>
      <w:r w:rsidRPr="00BF6FA1">
        <w:rPr>
          <w:rFonts w:ascii="Arial" w:eastAsia="Times New Roman" w:hAnsi="Arial" w:cs="Arial"/>
          <w:color w:val="69767A"/>
          <w:sz w:val="14"/>
          <w:szCs w:val="14"/>
        </w:rPr>
        <w:br/>
      </w:r>
      <w:proofErr w:type="gramStart"/>
      <w:r w:rsidRPr="00BF6FA1">
        <w:rPr>
          <w:rFonts w:ascii="Arial" w:eastAsia="Times New Roman" w:hAnsi="Arial" w:cs="Arial"/>
          <w:color w:val="69767A"/>
          <w:sz w:val="14"/>
          <w:szCs w:val="14"/>
        </w:rPr>
        <w:t>We</w:t>
      </w:r>
      <w:proofErr w:type="gramEnd"/>
      <w:r w:rsidRPr="00BF6FA1">
        <w:rPr>
          <w:rFonts w:ascii="Arial" w:eastAsia="Times New Roman" w:hAnsi="Arial" w:cs="Arial"/>
          <w:color w:val="69767A"/>
          <w:sz w:val="14"/>
          <w:szCs w:val="14"/>
        </w:rPr>
        <w:t xml:space="preserve"> can use any other name as well for the configuration.</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proofErr w:type="spellStart"/>
      <w:proofErr w:type="gramStart"/>
      <w:r w:rsidRPr="00BF6FA1">
        <w:rPr>
          <w:rFonts w:ascii="Arial" w:eastAsia="Times New Roman" w:hAnsi="Arial" w:cs="Arial"/>
          <w:b/>
          <w:bCs/>
          <w:color w:val="69767A"/>
          <w:sz w:val="14"/>
        </w:rPr>
        <w:t>org.hibernate.cfg.Configuration</w:t>
      </w:r>
      <w:proofErr w:type="spellEnd"/>
      <w:proofErr w:type="gramEnd"/>
      <w:r w:rsidRPr="00BF6FA1">
        <w:rPr>
          <w:rFonts w:ascii="Arial" w:eastAsia="Times New Roman" w:hAnsi="Arial" w:cs="Arial"/>
          <w:color w:val="69767A"/>
          <w:sz w:val="14"/>
          <w:szCs w:val="14"/>
        </w:rPr>
        <w:t> is used to build an instance of immutable </w:t>
      </w:r>
      <w:proofErr w:type="spellStart"/>
      <w:r w:rsidRPr="00BF6FA1">
        <w:rPr>
          <w:rFonts w:ascii="Arial" w:eastAsia="Times New Roman" w:hAnsi="Arial" w:cs="Arial"/>
          <w:b/>
          <w:bCs/>
          <w:color w:val="69767A"/>
          <w:sz w:val="14"/>
        </w:rPr>
        <w:t>org.hibernate.SessionFactory</w:t>
      </w:r>
      <w:proofErr w:type="spellEnd"/>
      <w:r w:rsidRPr="00BF6FA1">
        <w:rPr>
          <w:rFonts w:ascii="Arial" w:eastAsia="Times New Roman" w:hAnsi="Arial" w:cs="Arial"/>
          <w:color w:val="69767A"/>
          <w:sz w:val="14"/>
          <w:szCs w:val="14"/>
        </w:rPr>
        <w:br/>
        <w:t xml:space="preserve">We will see about </w:t>
      </w:r>
      <w:proofErr w:type="spellStart"/>
      <w:r w:rsidRPr="00BF6FA1">
        <w:rPr>
          <w:rFonts w:ascii="Arial" w:eastAsia="Times New Roman" w:hAnsi="Arial" w:cs="Arial"/>
          <w:color w:val="69767A"/>
          <w:sz w:val="14"/>
          <w:szCs w:val="14"/>
        </w:rPr>
        <w:t>SessionFactory</w:t>
      </w:r>
      <w:proofErr w:type="spellEnd"/>
      <w:r w:rsidRPr="00BF6FA1">
        <w:rPr>
          <w:rFonts w:ascii="Arial" w:eastAsia="Times New Roman" w:hAnsi="Arial" w:cs="Arial"/>
          <w:color w:val="69767A"/>
          <w:sz w:val="14"/>
          <w:szCs w:val="14"/>
        </w:rPr>
        <w:t xml:space="preserve"> and its immutability soon.</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Configuration will be created as below with </w:t>
      </w:r>
      <w:r w:rsidRPr="00BF6FA1">
        <w:rPr>
          <w:rFonts w:ascii="Arial" w:eastAsia="Times New Roman" w:hAnsi="Arial" w:cs="Arial"/>
          <w:b/>
          <w:bCs/>
          <w:color w:val="69767A"/>
          <w:sz w:val="14"/>
        </w:rPr>
        <w:t>default configuration file</w:t>
      </w:r>
    </w:p>
    <w:p w:rsidR="00BF6FA1" w:rsidRPr="00BF6FA1" w:rsidRDefault="00BF6FA1" w:rsidP="00BF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6FA1">
        <w:rPr>
          <w:rFonts w:ascii="Courier New" w:eastAsia="Times New Roman" w:hAnsi="Courier New" w:cs="Courier New"/>
          <w:color w:val="000000"/>
          <w:sz w:val="20"/>
          <w:szCs w:val="20"/>
        </w:rPr>
        <w:t xml:space="preserve">Configuration </w:t>
      </w:r>
      <w:proofErr w:type="spellStart"/>
      <w:r w:rsidRPr="00BF6FA1">
        <w:rPr>
          <w:rFonts w:ascii="Courier New" w:eastAsia="Times New Roman" w:hAnsi="Courier New" w:cs="Courier New"/>
          <w:color w:val="000000"/>
          <w:sz w:val="20"/>
          <w:szCs w:val="20"/>
        </w:rPr>
        <w:t>cfg</w:t>
      </w:r>
      <w:proofErr w:type="spellEnd"/>
      <w:r w:rsidRPr="00BF6FA1">
        <w:rPr>
          <w:rFonts w:ascii="Courier New" w:eastAsia="Times New Roman" w:hAnsi="Courier New" w:cs="Courier New"/>
          <w:color w:val="000000"/>
          <w:sz w:val="20"/>
          <w:szCs w:val="20"/>
        </w:rPr>
        <w:t xml:space="preserve">=new </w:t>
      </w:r>
      <w:proofErr w:type="gramStart"/>
      <w:r w:rsidRPr="00BF6FA1">
        <w:rPr>
          <w:rFonts w:ascii="Courier New" w:eastAsia="Times New Roman" w:hAnsi="Courier New" w:cs="Courier New"/>
          <w:color w:val="000000"/>
          <w:sz w:val="20"/>
          <w:szCs w:val="20"/>
        </w:rPr>
        <w:t>Configuration(</w:t>
      </w:r>
      <w:proofErr w:type="gramEnd"/>
      <w:r w:rsidRPr="00BF6FA1">
        <w:rPr>
          <w:rFonts w:ascii="Courier New" w:eastAsia="Times New Roman" w:hAnsi="Courier New" w:cs="Courier New"/>
          <w:color w:val="000000"/>
          <w:sz w:val="20"/>
          <w:szCs w:val="20"/>
        </w:rPr>
        <w:t xml:space="preserve">); </w:t>
      </w:r>
    </w:p>
    <w:p w:rsidR="00BF6FA1" w:rsidRPr="001D1FD2" w:rsidRDefault="00BF6FA1" w:rsidP="001D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F6FA1">
        <w:rPr>
          <w:rFonts w:ascii="Courier New" w:eastAsia="Times New Roman" w:hAnsi="Courier New" w:cs="Courier New"/>
          <w:color w:val="000000"/>
          <w:sz w:val="20"/>
          <w:szCs w:val="20"/>
        </w:rPr>
        <w:t>cfg</w:t>
      </w:r>
      <w:proofErr w:type="spellEnd"/>
      <w:r w:rsidRPr="00BF6FA1">
        <w:rPr>
          <w:rFonts w:ascii="Courier New" w:eastAsia="Times New Roman" w:hAnsi="Courier New" w:cs="Courier New"/>
          <w:color w:val="000000"/>
          <w:sz w:val="20"/>
          <w:szCs w:val="20"/>
        </w:rPr>
        <w:t>=</w:t>
      </w:r>
      <w:proofErr w:type="spellStart"/>
      <w:proofErr w:type="gramEnd"/>
      <w:r w:rsidRPr="00BF6FA1">
        <w:rPr>
          <w:rFonts w:ascii="Courier New" w:eastAsia="Times New Roman" w:hAnsi="Courier New" w:cs="Courier New"/>
          <w:color w:val="000000"/>
          <w:sz w:val="20"/>
          <w:szCs w:val="20"/>
        </w:rPr>
        <w:t>cfg.configure</w:t>
      </w:r>
      <w:proofErr w:type="spellEnd"/>
      <w:r w:rsidRPr="00BF6FA1">
        <w:rPr>
          <w:rFonts w:ascii="Courier New" w:eastAsia="Times New Roman" w:hAnsi="Courier New" w:cs="Courier New"/>
          <w:color w:val="000000"/>
          <w:sz w:val="20"/>
          <w:szCs w:val="20"/>
        </w:rPr>
        <w:t>();</w:t>
      </w:r>
    </w:p>
    <w:p w:rsidR="00BF6FA1" w:rsidRDefault="00BF6FA1" w:rsidP="00BF6FA1">
      <w:pPr>
        <w:pStyle w:val="NormalWeb"/>
        <w:spacing w:before="0" w:beforeAutospacing="0" w:after="200" w:afterAutospacing="0"/>
        <w:rPr>
          <w:rFonts w:ascii="Arial" w:hAnsi="Arial" w:cs="Arial"/>
          <w:sz w:val="14"/>
          <w:szCs w:val="14"/>
        </w:rPr>
      </w:pPr>
      <w:proofErr w:type="gramStart"/>
      <w:r>
        <w:rPr>
          <w:rFonts w:ascii="Arial" w:hAnsi="Arial" w:cs="Arial"/>
          <w:sz w:val="14"/>
          <w:szCs w:val="14"/>
        </w:rPr>
        <w:t>whenever</w:t>
      </w:r>
      <w:proofErr w:type="gramEnd"/>
      <w:r>
        <w:rPr>
          <w:rFonts w:ascii="Arial" w:hAnsi="Arial" w:cs="Arial"/>
          <w:sz w:val="14"/>
          <w:szCs w:val="14"/>
        </w:rPr>
        <w:t xml:space="preserve"> we call </w:t>
      </w:r>
      <w:r>
        <w:rPr>
          <w:rStyle w:val="Strong"/>
          <w:rFonts w:ascii="Arial" w:hAnsi="Arial" w:cs="Arial"/>
          <w:sz w:val="14"/>
          <w:szCs w:val="14"/>
        </w:rPr>
        <w:t>configure() </w:t>
      </w:r>
      <w:r>
        <w:rPr>
          <w:rFonts w:ascii="Arial" w:hAnsi="Arial" w:cs="Arial"/>
          <w:sz w:val="14"/>
          <w:szCs w:val="14"/>
        </w:rPr>
        <w:t>method It looks for </w:t>
      </w:r>
      <w:r>
        <w:rPr>
          <w:rStyle w:val="Strong"/>
          <w:rFonts w:ascii="Arial" w:hAnsi="Arial" w:cs="Arial"/>
          <w:sz w:val="14"/>
          <w:szCs w:val="14"/>
        </w:rPr>
        <w:t>hibernate cfg.xml</w:t>
      </w:r>
      <w:r>
        <w:rPr>
          <w:rFonts w:ascii="Arial" w:hAnsi="Arial" w:cs="Arial"/>
          <w:sz w:val="14"/>
          <w:szCs w:val="14"/>
        </w:rPr>
        <w:t> and also looks for </w:t>
      </w:r>
      <w:r>
        <w:rPr>
          <w:rStyle w:val="Strong"/>
          <w:rFonts w:ascii="Arial" w:hAnsi="Arial" w:cs="Arial"/>
          <w:sz w:val="14"/>
          <w:szCs w:val="14"/>
        </w:rPr>
        <w:t>hibernate mapping file</w:t>
      </w:r>
      <w:r>
        <w:rPr>
          <w:rFonts w:ascii="Arial" w:hAnsi="Arial" w:cs="Arial"/>
          <w:sz w:val="14"/>
          <w:szCs w:val="14"/>
        </w:rPr>
        <w:t>.</w:t>
      </w:r>
    </w:p>
    <w:p w:rsidR="00BF6FA1" w:rsidRDefault="00BF6FA1" w:rsidP="00BF6FA1">
      <w:pPr>
        <w:pStyle w:val="NormalWeb"/>
        <w:spacing w:before="0" w:beforeAutospacing="0" w:after="200" w:afterAutospacing="0"/>
        <w:rPr>
          <w:rFonts w:ascii="Arial" w:hAnsi="Arial" w:cs="Arial"/>
          <w:sz w:val="14"/>
          <w:szCs w:val="14"/>
        </w:rPr>
      </w:pPr>
      <w:r>
        <w:rPr>
          <w:rFonts w:ascii="Arial" w:hAnsi="Arial" w:cs="Arial"/>
          <w:sz w:val="14"/>
          <w:szCs w:val="14"/>
        </w:rPr>
        <w:t>Configuration will be created as below with </w:t>
      </w:r>
      <w:r>
        <w:rPr>
          <w:rStyle w:val="Strong"/>
          <w:rFonts w:ascii="Arial" w:hAnsi="Arial" w:cs="Arial"/>
          <w:sz w:val="14"/>
          <w:szCs w:val="14"/>
        </w:rPr>
        <w:t>custom configuration file</w:t>
      </w:r>
    </w:p>
    <w:p w:rsidR="00BF6FA1" w:rsidRDefault="00BF6FA1" w:rsidP="00BF6FA1">
      <w:pPr>
        <w:pStyle w:val="HTMLPreformatted"/>
        <w:rPr>
          <w:color w:val="000000"/>
        </w:rPr>
      </w:pPr>
      <w:r>
        <w:rPr>
          <w:color w:val="000000"/>
        </w:rPr>
        <w:t xml:space="preserve">Configuration </w:t>
      </w:r>
      <w:proofErr w:type="spellStart"/>
      <w:r>
        <w:rPr>
          <w:color w:val="000000"/>
        </w:rPr>
        <w:t>cfg</w:t>
      </w:r>
      <w:proofErr w:type="spellEnd"/>
      <w:r>
        <w:rPr>
          <w:color w:val="000000"/>
        </w:rPr>
        <w:t xml:space="preserve">=new </w:t>
      </w:r>
      <w:proofErr w:type="gramStart"/>
      <w:r>
        <w:rPr>
          <w:color w:val="000000"/>
        </w:rPr>
        <w:t>Configuration(</w:t>
      </w:r>
      <w:proofErr w:type="gramEnd"/>
      <w:r>
        <w:rPr>
          <w:color w:val="000000"/>
        </w:rPr>
        <w:t>);</w:t>
      </w:r>
    </w:p>
    <w:p w:rsidR="00BF6FA1" w:rsidRDefault="00BF6FA1" w:rsidP="00BF6FA1">
      <w:pPr>
        <w:pStyle w:val="HTMLPreformatted"/>
        <w:rPr>
          <w:color w:val="000000"/>
        </w:rPr>
      </w:pPr>
      <w:r>
        <w:rPr>
          <w:color w:val="000000"/>
        </w:rPr>
        <w:t>Configuration cfg1=</w:t>
      </w:r>
      <w:proofErr w:type="spellStart"/>
      <w:proofErr w:type="gramStart"/>
      <w:r>
        <w:rPr>
          <w:color w:val="000000"/>
        </w:rPr>
        <w:t>cfg.configure</w:t>
      </w:r>
      <w:proofErr w:type="spellEnd"/>
      <w:r>
        <w:rPr>
          <w:color w:val="000000"/>
        </w:rPr>
        <w:t>(</w:t>
      </w:r>
      <w:proofErr w:type="gramEnd"/>
      <w:r>
        <w:rPr>
          <w:color w:val="000000"/>
        </w:rPr>
        <w:t>“</w:t>
      </w:r>
      <w:proofErr w:type="spellStart"/>
      <w:r>
        <w:rPr>
          <w:color w:val="000000"/>
        </w:rPr>
        <w:t>application.cfg.xml</w:t>
      </w:r>
      <w:proofErr w:type="spellEnd"/>
      <w:r>
        <w:rPr>
          <w:color w:val="000000"/>
        </w:rPr>
        <w:t>”);</w:t>
      </w:r>
    </w:p>
    <w:p w:rsidR="001D1FD2" w:rsidRDefault="00BF6FA1" w:rsidP="001D1FD2">
      <w:pPr>
        <w:pStyle w:val="NormalWeb"/>
        <w:spacing w:before="0" w:beforeAutospacing="0" w:after="200" w:afterAutospacing="0"/>
        <w:rPr>
          <w:rStyle w:val="Strong"/>
          <w:rFonts w:ascii="lato" w:hAnsi="lato"/>
          <w:color w:val="3C4C50"/>
          <w:sz w:val="18"/>
          <w:szCs w:val="18"/>
        </w:rPr>
      </w:pPr>
      <w:r>
        <w:rPr>
          <w:rFonts w:ascii="Arial" w:hAnsi="Arial" w:cs="Arial"/>
          <w:sz w:val="14"/>
          <w:szCs w:val="14"/>
        </w:rPr>
        <w:t>Here we are passing </w:t>
      </w:r>
      <w:r>
        <w:rPr>
          <w:rStyle w:val="Strong"/>
          <w:rFonts w:ascii="Arial" w:hAnsi="Arial" w:cs="Arial"/>
          <w:sz w:val="14"/>
          <w:szCs w:val="14"/>
        </w:rPr>
        <w:t>custom file</w:t>
      </w:r>
      <w:r>
        <w:rPr>
          <w:rFonts w:ascii="Arial" w:hAnsi="Arial" w:cs="Arial"/>
          <w:sz w:val="14"/>
          <w:szCs w:val="14"/>
        </w:rPr>
        <w:t> name to </w:t>
      </w:r>
      <w:proofErr w:type="gramStart"/>
      <w:r>
        <w:rPr>
          <w:rStyle w:val="Strong"/>
          <w:rFonts w:ascii="Arial" w:hAnsi="Arial" w:cs="Arial"/>
          <w:sz w:val="14"/>
          <w:szCs w:val="14"/>
        </w:rPr>
        <w:t>configure(</w:t>
      </w:r>
      <w:proofErr w:type="gramEnd"/>
      <w:r>
        <w:rPr>
          <w:rStyle w:val="Strong"/>
          <w:rFonts w:ascii="Arial" w:hAnsi="Arial" w:cs="Arial"/>
          <w:sz w:val="14"/>
          <w:szCs w:val="14"/>
        </w:rPr>
        <w:t>)</w:t>
      </w:r>
      <w:r>
        <w:rPr>
          <w:rFonts w:ascii="Arial" w:hAnsi="Arial" w:cs="Arial"/>
          <w:sz w:val="14"/>
          <w:szCs w:val="14"/>
        </w:rPr>
        <w:t> method and hence it looks for </w:t>
      </w:r>
      <w:proofErr w:type="spellStart"/>
      <w:r>
        <w:rPr>
          <w:rStyle w:val="Strong"/>
          <w:rFonts w:ascii="Arial" w:hAnsi="Arial" w:cs="Arial"/>
          <w:sz w:val="14"/>
          <w:szCs w:val="14"/>
        </w:rPr>
        <w:t>application.cfg.xml</w:t>
      </w:r>
      <w:proofErr w:type="spellEnd"/>
      <w:r>
        <w:rPr>
          <w:rFonts w:ascii="Arial" w:hAnsi="Arial" w:cs="Arial"/>
          <w:sz w:val="14"/>
          <w:szCs w:val="14"/>
        </w:rPr>
        <w:t> and also looks for </w:t>
      </w:r>
      <w:r>
        <w:rPr>
          <w:rStyle w:val="Strong"/>
          <w:rFonts w:ascii="Arial" w:hAnsi="Arial" w:cs="Arial"/>
          <w:sz w:val="14"/>
          <w:szCs w:val="14"/>
        </w:rPr>
        <w:t>hibernate mapping file.</w:t>
      </w:r>
      <w:r>
        <w:rPr>
          <w:rFonts w:ascii="Arial" w:hAnsi="Arial" w:cs="Arial"/>
          <w:sz w:val="14"/>
          <w:szCs w:val="14"/>
        </w:rPr>
        <w:br/>
      </w:r>
    </w:p>
    <w:p w:rsidR="00BF6FA1" w:rsidRDefault="00BF6FA1" w:rsidP="001D1FD2">
      <w:pPr>
        <w:pStyle w:val="NormalWeb"/>
        <w:spacing w:before="0" w:beforeAutospacing="0" w:after="200" w:afterAutospacing="0"/>
        <w:rPr>
          <w:rFonts w:ascii="lato" w:hAnsi="lato"/>
          <w:color w:val="3C4C50"/>
          <w:sz w:val="18"/>
          <w:szCs w:val="18"/>
        </w:rPr>
      </w:pPr>
      <w:r>
        <w:rPr>
          <w:rStyle w:val="Strong"/>
          <w:rFonts w:ascii="lato" w:hAnsi="lato"/>
          <w:color w:val="3C4C50"/>
          <w:sz w:val="18"/>
          <w:szCs w:val="18"/>
        </w:rPr>
        <w:t>Session Factory</w:t>
      </w:r>
    </w:p>
    <w:p w:rsidR="00BF6FA1" w:rsidRDefault="00BF6FA1" w:rsidP="00BF6FA1">
      <w:pPr>
        <w:pStyle w:val="NormalWeb"/>
        <w:spacing w:before="0" w:beforeAutospacing="0" w:after="200" w:afterAutospacing="0"/>
        <w:rPr>
          <w:rFonts w:ascii="Arial" w:hAnsi="Arial" w:cs="Arial"/>
          <w:sz w:val="14"/>
          <w:szCs w:val="14"/>
        </w:rPr>
      </w:pPr>
      <w:proofErr w:type="spellStart"/>
      <w:r>
        <w:rPr>
          <w:rFonts w:ascii="Arial" w:hAnsi="Arial" w:cs="Arial"/>
          <w:sz w:val="14"/>
          <w:szCs w:val="14"/>
        </w:rPr>
        <w:t>SessionFactory</w:t>
      </w:r>
      <w:proofErr w:type="spellEnd"/>
      <w:r>
        <w:rPr>
          <w:rFonts w:ascii="Arial" w:hAnsi="Arial" w:cs="Arial"/>
          <w:sz w:val="14"/>
          <w:szCs w:val="14"/>
        </w:rPr>
        <w:t xml:space="preserve"> is the </w:t>
      </w:r>
      <w:r>
        <w:rPr>
          <w:rStyle w:val="Strong"/>
          <w:rFonts w:ascii="Arial" w:hAnsi="Arial" w:cs="Arial"/>
          <w:sz w:val="14"/>
          <w:szCs w:val="14"/>
        </w:rPr>
        <w:t>factory </w:t>
      </w:r>
      <w:r>
        <w:rPr>
          <w:rFonts w:ascii="Arial" w:hAnsi="Arial" w:cs="Arial"/>
          <w:sz w:val="14"/>
          <w:szCs w:val="14"/>
        </w:rPr>
        <w:t>for the </w:t>
      </w:r>
      <w:r>
        <w:rPr>
          <w:rStyle w:val="Strong"/>
          <w:rFonts w:ascii="Arial" w:hAnsi="Arial" w:cs="Arial"/>
          <w:sz w:val="14"/>
          <w:szCs w:val="14"/>
        </w:rPr>
        <w:t>session objects</w:t>
      </w:r>
      <w:r>
        <w:rPr>
          <w:rFonts w:ascii="Arial" w:hAnsi="Arial" w:cs="Arial"/>
          <w:sz w:val="14"/>
          <w:szCs w:val="14"/>
        </w:rPr>
        <w:t>.</w:t>
      </w:r>
    </w:p>
    <w:p w:rsidR="00BF6FA1" w:rsidRDefault="00BF6FA1" w:rsidP="00BF6FA1">
      <w:pPr>
        <w:pStyle w:val="NormalWeb"/>
        <w:spacing w:before="0" w:beforeAutospacing="0" w:after="200" w:afterAutospacing="0"/>
        <w:rPr>
          <w:rFonts w:ascii="Arial" w:hAnsi="Arial" w:cs="Arial"/>
          <w:sz w:val="14"/>
          <w:szCs w:val="14"/>
        </w:rPr>
      </w:pPr>
      <w:r>
        <w:rPr>
          <w:rFonts w:ascii="Arial" w:hAnsi="Arial" w:cs="Arial"/>
          <w:sz w:val="14"/>
          <w:szCs w:val="14"/>
        </w:rPr>
        <w:t>We use Configuration object to build the </w:t>
      </w:r>
      <w:proofErr w:type="spellStart"/>
      <w:r>
        <w:rPr>
          <w:rStyle w:val="Strong"/>
          <w:rFonts w:ascii="Arial" w:hAnsi="Arial" w:cs="Arial"/>
          <w:sz w:val="14"/>
          <w:szCs w:val="14"/>
        </w:rPr>
        <w:t>SessionFactory</w:t>
      </w:r>
      <w:proofErr w:type="spellEnd"/>
      <w:r>
        <w:rPr>
          <w:rFonts w:ascii="Arial" w:hAnsi="Arial" w:cs="Arial"/>
          <w:sz w:val="14"/>
          <w:szCs w:val="14"/>
        </w:rPr>
        <w:t>, It will be </w:t>
      </w:r>
      <w:r>
        <w:rPr>
          <w:rStyle w:val="Strong"/>
          <w:rFonts w:ascii="Arial" w:hAnsi="Arial" w:cs="Arial"/>
          <w:sz w:val="14"/>
          <w:szCs w:val="14"/>
        </w:rPr>
        <w:t>only one per database </w:t>
      </w:r>
      <w:r>
        <w:rPr>
          <w:rFonts w:ascii="Arial" w:hAnsi="Arial" w:cs="Arial"/>
          <w:sz w:val="14"/>
          <w:szCs w:val="14"/>
        </w:rPr>
        <w:t>but there can be </w:t>
      </w:r>
      <w:r>
        <w:rPr>
          <w:rStyle w:val="Strong"/>
          <w:rFonts w:ascii="Arial" w:hAnsi="Arial" w:cs="Arial"/>
          <w:sz w:val="14"/>
          <w:szCs w:val="14"/>
        </w:rPr>
        <w:t>multiple session objects</w:t>
      </w:r>
    </w:p>
    <w:p w:rsidR="00BF6FA1" w:rsidRDefault="00BF6FA1" w:rsidP="00BF6FA1">
      <w:pPr>
        <w:pStyle w:val="NormalWeb"/>
        <w:spacing w:before="0" w:beforeAutospacing="0" w:after="200" w:afterAutospacing="0"/>
        <w:rPr>
          <w:rFonts w:ascii="Arial" w:hAnsi="Arial" w:cs="Arial"/>
          <w:sz w:val="14"/>
          <w:szCs w:val="14"/>
        </w:rPr>
      </w:pPr>
      <w:r>
        <w:rPr>
          <w:rFonts w:ascii="Arial" w:hAnsi="Arial" w:cs="Arial"/>
          <w:sz w:val="14"/>
          <w:szCs w:val="14"/>
        </w:rPr>
        <w:t>We obtain </w:t>
      </w:r>
      <w:proofErr w:type="spellStart"/>
      <w:r>
        <w:rPr>
          <w:rStyle w:val="Strong"/>
          <w:rFonts w:ascii="Arial" w:hAnsi="Arial" w:cs="Arial"/>
          <w:sz w:val="14"/>
          <w:szCs w:val="14"/>
        </w:rPr>
        <w:t>SessionFactory</w:t>
      </w:r>
      <w:proofErr w:type="spellEnd"/>
      <w:r>
        <w:rPr>
          <w:rStyle w:val="Strong"/>
          <w:rFonts w:ascii="Arial" w:hAnsi="Arial" w:cs="Arial"/>
          <w:sz w:val="14"/>
          <w:szCs w:val="14"/>
        </w:rPr>
        <w:t> </w:t>
      </w:r>
      <w:r>
        <w:rPr>
          <w:rFonts w:ascii="Arial" w:hAnsi="Arial" w:cs="Arial"/>
          <w:sz w:val="14"/>
          <w:szCs w:val="14"/>
        </w:rPr>
        <w:t>using </w:t>
      </w:r>
      <w:r>
        <w:rPr>
          <w:rStyle w:val="Strong"/>
          <w:rFonts w:ascii="Arial" w:hAnsi="Arial" w:cs="Arial"/>
          <w:sz w:val="14"/>
          <w:szCs w:val="14"/>
        </w:rPr>
        <w:t>Configuration object</w:t>
      </w:r>
      <w:r>
        <w:rPr>
          <w:rFonts w:ascii="Arial" w:hAnsi="Arial" w:cs="Arial"/>
          <w:sz w:val="14"/>
          <w:szCs w:val="14"/>
        </w:rPr>
        <w:t> as below</w:t>
      </w:r>
    </w:p>
    <w:p w:rsidR="00BF6FA1" w:rsidRDefault="00BF6FA1" w:rsidP="00BF6FA1">
      <w:pPr>
        <w:pStyle w:val="HTMLPreformatted"/>
        <w:rPr>
          <w:color w:val="000000"/>
        </w:rPr>
      </w:pPr>
      <w:proofErr w:type="spellStart"/>
      <w:r>
        <w:rPr>
          <w:color w:val="000000"/>
        </w:rPr>
        <w:t>SessionFactory</w:t>
      </w:r>
      <w:proofErr w:type="spellEnd"/>
      <w:r>
        <w:rPr>
          <w:color w:val="000000"/>
        </w:rPr>
        <w:t xml:space="preserve"> sessions = </w:t>
      </w:r>
      <w:proofErr w:type="spellStart"/>
      <w:proofErr w:type="gramStart"/>
      <w:r>
        <w:rPr>
          <w:color w:val="000000"/>
        </w:rPr>
        <w:t>cfg.buildSessionFactory</w:t>
      </w:r>
      <w:proofErr w:type="spellEnd"/>
      <w:r>
        <w:rPr>
          <w:color w:val="000000"/>
        </w:rPr>
        <w:t>(</w:t>
      </w:r>
      <w:proofErr w:type="gramEnd"/>
      <w:r>
        <w:rPr>
          <w:color w:val="000000"/>
        </w:rPr>
        <w:t>);</w:t>
      </w:r>
    </w:p>
    <w:p w:rsidR="00BF6FA1" w:rsidRDefault="00BF6FA1" w:rsidP="00BF6FA1">
      <w:pPr>
        <w:shd w:val="clear" w:color="auto" w:fill="FFFFFF"/>
        <w:spacing w:line="150" w:lineRule="atLeast"/>
        <w:rPr>
          <w:rFonts w:ascii="vardana" w:hAnsi="vardana"/>
          <w:color w:val="000000"/>
          <w:sz w:val="12"/>
          <w:szCs w:val="12"/>
        </w:rPr>
      </w:pPr>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If we have </w:t>
      </w:r>
      <w:r>
        <w:rPr>
          <w:rStyle w:val="Strong"/>
          <w:rFonts w:ascii="Arial" w:hAnsi="Arial" w:cs="Arial"/>
          <w:color w:val="69767A"/>
          <w:sz w:val="14"/>
          <w:szCs w:val="14"/>
        </w:rPr>
        <w:t>multiple databases</w:t>
      </w:r>
      <w:r>
        <w:rPr>
          <w:rFonts w:ascii="Arial" w:hAnsi="Arial" w:cs="Arial"/>
          <w:color w:val="69767A"/>
          <w:sz w:val="14"/>
          <w:szCs w:val="14"/>
        </w:rPr>
        <w:t> in our application, then we need to create </w:t>
      </w:r>
      <w:r>
        <w:rPr>
          <w:rStyle w:val="Strong"/>
          <w:rFonts w:ascii="Arial" w:hAnsi="Arial" w:cs="Arial"/>
          <w:color w:val="69767A"/>
          <w:sz w:val="14"/>
          <w:szCs w:val="14"/>
        </w:rPr>
        <w:t xml:space="preserve">multiple </w:t>
      </w:r>
      <w:proofErr w:type="spellStart"/>
      <w:r>
        <w:rPr>
          <w:rStyle w:val="Strong"/>
          <w:rFonts w:ascii="Arial" w:hAnsi="Arial" w:cs="Arial"/>
          <w:color w:val="69767A"/>
          <w:sz w:val="14"/>
          <w:szCs w:val="14"/>
        </w:rPr>
        <w:t>SessionFactory</w:t>
      </w:r>
      <w:proofErr w:type="spellEnd"/>
      <w:r>
        <w:rPr>
          <w:rStyle w:val="Strong"/>
          <w:rFonts w:ascii="Arial" w:hAnsi="Arial" w:cs="Arial"/>
          <w:color w:val="69767A"/>
          <w:sz w:val="14"/>
          <w:szCs w:val="14"/>
        </w:rPr>
        <w:t xml:space="preserve"> objects</w:t>
      </w:r>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Example</w:t>
      </w:r>
      <w:proofErr w:type="gramStart"/>
      <w:r>
        <w:rPr>
          <w:rStyle w:val="Strong"/>
          <w:rFonts w:ascii="Arial" w:hAnsi="Arial" w:cs="Arial"/>
          <w:color w:val="69767A"/>
          <w:sz w:val="14"/>
          <w:szCs w:val="14"/>
        </w:rPr>
        <w:t>:</w:t>
      </w:r>
      <w:proofErr w:type="gramEnd"/>
      <w:r>
        <w:rPr>
          <w:rFonts w:ascii="Arial" w:hAnsi="Arial" w:cs="Arial"/>
          <w:color w:val="69767A"/>
          <w:sz w:val="14"/>
          <w:szCs w:val="14"/>
        </w:rPr>
        <w:br/>
        <w:t>If we are using </w:t>
      </w:r>
      <w:r>
        <w:rPr>
          <w:rStyle w:val="Strong"/>
          <w:rFonts w:ascii="Arial" w:hAnsi="Arial" w:cs="Arial"/>
          <w:color w:val="69767A"/>
          <w:sz w:val="14"/>
          <w:szCs w:val="14"/>
        </w:rPr>
        <w:t>2 </w:t>
      </w:r>
      <w:r>
        <w:rPr>
          <w:rFonts w:ascii="Arial" w:hAnsi="Arial" w:cs="Arial"/>
          <w:color w:val="69767A"/>
          <w:sz w:val="14"/>
          <w:szCs w:val="14"/>
        </w:rPr>
        <w:t>databases called </w:t>
      </w:r>
      <w:proofErr w:type="spellStart"/>
      <w:r>
        <w:rPr>
          <w:rStyle w:val="Strong"/>
          <w:rFonts w:ascii="Arial" w:hAnsi="Arial" w:cs="Arial"/>
          <w:color w:val="69767A"/>
          <w:sz w:val="14"/>
          <w:szCs w:val="14"/>
        </w:rPr>
        <w:t>mysql</w:t>
      </w:r>
      <w:proofErr w:type="spellEnd"/>
      <w:r>
        <w:rPr>
          <w:rStyle w:val="Strong"/>
          <w:rFonts w:ascii="Arial" w:hAnsi="Arial" w:cs="Arial"/>
          <w:color w:val="69767A"/>
          <w:sz w:val="14"/>
          <w:szCs w:val="14"/>
        </w:rPr>
        <w:t> </w:t>
      </w:r>
      <w:r>
        <w:rPr>
          <w:rFonts w:ascii="Arial" w:hAnsi="Arial" w:cs="Arial"/>
          <w:color w:val="69767A"/>
          <w:sz w:val="14"/>
          <w:szCs w:val="14"/>
        </w:rPr>
        <w:t>and </w:t>
      </w:r>
      <w:r>
        <w:rPr>
          <w:rStyle w:val="Strong"/>
          <w:rFonts w:ascii="Arial" w:hAnsi="Arial" w:cs="Arial"/>
          <w:color w:val="69767A"/>
          <w:sz w:val="14"/>
          <w:szCs w:val="14"/>
        </w:rPr>
        <w:t>oracle </w:t>
      </w:r>
      <w:r>
        <w:rPr>
          <w:rFonts w:ascii="Arial" w:hAnsi="Arial" w:cs="Arial"/>
          <w:color w:val="69767A"/>
          <w:sz w:val="14"/>
          <w:szCs w:val="14"/>
        </w:rPr>
        <w:t>in our application then we need to build </w:t>
      </w:r>
      <w:r>
        <w:rPr>
          <w:rStyle w:val="Strong"/>
          <w:rFonts w:ascii="Arial" w:hAnsi="Arial" w:cs="Arial"/>
          <w:color w:val="69767A"/>
          <w:sz w:val="14"/>
          <w:szCs w:val="14"/>
        </w:rPr>
        <w:t xml:space="preserve">2 </w:t>
      </w:r>
      <w:proofErr w:type="spellStart"/>
      <w:r>
        <w:rPr>
          <w:rStyle w:val="Strong"/>
          <w:rFonts w:ascii="Arial" w:hAnsi="Arial" w:cs="Arial"/>
          <w:color w:val="69767A"/>
          <w:sz w:val="14"/>
          <w:szCs w:val="14"/>
        </w:rPr>
        <w:t>SessionFactory</w:t>
      </w:r>
      <w:proofErr w:type="spellEnd"/>
      <w:r>
        <w:rPr>
          <w:rStyle w:val="Strong"/>
          <w:rFonts w:ascii="Arial" w:hAnsi="Arial" w:cs="Arial"/>
          <w:color w:val="69767A"/>
          <w:sz w:val="14"/>
          <w:szCs w:val="14"/>
        </w:rPr>
        <w:t xml:space="preserve"> objects</w:t>
      </w:r>
      <w:r>
        <w:rPr>
          <w:rFonts w:ascii="Arial" w:hAnsi="Arial" w:cs="Arial"/>
          <w:color w:val="69767A"/>
          <w:sz w:val="14"/>
          <w:szCs w:val="14"/>
        </w:rPr>
        <w:t> as below</w:t>
      </w:r>
    </w:p>
    <w:p w:rsidR="00BF6FA1" w:rsidRPr="00BF6FA1" w:rsidRDefault="00BF6FA1" w:rsidP="00BF6FA1">
      <w:pPr>
        <w:numPr>
          <w:ilvl w:val="0"/>
          <w:numId w:val="1"/>
        </w:numPr>
        <w:shd w:val="clear" w:color="auto" w:fill="FFFFFF"/>
        <w:spacing w:after="0" w:line="240" w:lineRule="auto"/>
        <w:ind w:left="450"/>
        <w:rPr>
          <w:rFonts w:ascii="Consolas" w:eastAsia="Times New Roman" w:hAnsi="Consolas" w:cs="Courier New"/>
          <w:color w:val="000000"/>
          <w:sz w:val="14"/>
          <w:szCs w:val="14"/>
        </w:rPr>
      </w:pPr>
      <w:r w:rsidRPr="00BF6FA1">
        <w:rPr>
          <w:rFonts w:ascii="Consolas" w:eastAsia="Times New Roman" w:hAnsi="Consolas" w:cs="Courier New"/>
          <w:color w:val="000000"/>
          <w:sz w:val="14"/>
          <w:szCs w:val="14"/>
        </w:rPr>
        <w:t xml:space="preserve">Configuration </w:t>
      </w:r>
      <w:proofErr w:type="spellStart"/>
      <w:r w:rsidRPr="00BF6FA1">
        <w:rPr>
          <w:rFonts w:ascii="Consolas" w:eastAsia="Times New Roman" w:hAnsi="Consolas" w:cs="Courier New"/>
          <w:color w:val="000000"/>
          <w:sz w:val="14"/>
          <w:szCs w:val="14"/>
        </w:rPr>
        <w:t>cfg</w:t>
      </w:r>
      <w:proofErr w:type="spellEnd"/>
      <w:r w:rsidRPr="00BF6FA1">
        <w:rPr>
          <w:rFonts w:ascii="Consolas" w:eastAsia="Times New Roman" w:hAnsi="Consolas" w:cs="Courier New"/>
          <w:color w:val="339933"/>
          <w:sz w:val="14"/>
        </w:rPr>
        <w:t>=</w:t>
      </w:r>
      <w:r w:rsidRPr="00BF6FA1">
        <w:rPr>
          <w:rFonts w:ascii="Consolas" w:eastAsia="Times New Roman" w:hAnsi="Consolas" w:cs="Courier New"/>
          <w:b/>
          <w:bCs/>
          <w:color w:val="000000"/>
          <w:sz w:val="14"/>
        </w:rPr>
        <w:t>new</w:t>
      </w:r>
      <w:r w:rsidRPr="00BF6FA1">
        <w:rPr>
          <w:rFonts w:ascii="Consolas" w:eastAsia="Times New Roman" w:hAnsi="Consolas" w:cs="Courier New"/>
          <w:color w:val="000000"/>
          <w:sz w:val="14"/>
          <w:szCs w:val="14"/>
        </w:rPr>
        <w:t> Configuration</w:t>
      </w:r>
      <w:r w:rsidRPr="00BF6FA1">
        <w:rPr>
          <w:rFonts w:ascii="Consolas" w:eastAsia="Times New Roman" w:hAnsi="Consolas" w:cs="Courier New"/>
          <w:color w:val="009900"/>
          <w:sz w:val="14"/>
        </w:rPr>
        <w:t>()</w:t>
      </w:r>
      <w:r w:rsidRPr="00BF6FA1">
        <w:rPr>
          <w:rFonts w:ascii="Consolas" w:eastAsia="Times New Roman" w:hAnsi="Consolas" w:cs="Courier New"/>
          <w:color w:val="339933"/>
          <w:sz w:val="14"/>
        </w:rPr>
        <w:t>;</w:t>
      </w:r>
    </w:p>
    <w:p w:rsidR="00BF6FA1" w:rsidRPr="00BF6FA1" w:rsidRDefault="00BF6FA1" w:rsidP="00BF6FA1">
      <w:pPr>
        <w:numPr>
          <w:ilvl w:val="0"/>
          <w:numId w:val="1"/>
        </w:numPr>
        <w:shd w:val="clear" w:color="auto" w:fill="F8F8F8"/>
        <w:spacing w:after="0" w:line="240" w:lineRule="auto"/>
        <w:ind w:left="450"/>
        <w:rPr>
          <w:rFonts w:ascii="Consolas" w:eastAsia="Times New Roman" w:hAnsi="Consolas" w:cs="Courier New"/>
          <w:color w:val="000000"/>
          <w:sz w:val="14"/>
          <w:szCs w:val="14"/>
        </w:rPr>
      </w:pPr>
      <w:r w:rsidRPr="00BF6FA1">
        <w:rPr>
          <w:rFonts w:ascii="Consolas" w:eastAsia="Times New Roman" w:hAnsi="Consolas" w:cs="Courier New"/>
          <w:color w:val="000000"/>
          <w:sz w:val="14"/>
          <w:szCs w:val="14"/>
        </w:rPr>
        <w:t>Configuration cfg1</w:t>
      </w:r>
      <w:r w:rsidRPr="00BF6FA1">
        <w:rPr>
          <w:rFonts w:ascii="Consolas" w:eastAsia="Times New Roman" w:hAnsi="Consolas" w:cs="Courier New"/>
          <w:color w:val="339933"/>
          <w:sz w:val="14"/>
        </w:rPr>
        <w:t>=</w:t>
      </w:r>
      <w:proofErr w:type="spellStart"/>
      <w:r w:rsidRPr="00BF6FA1">
        <w:rPr>
          <w:rFonts w:ascii="Consolas" w:eastAsia="Times New Roman" w:hAnsi="Consolas" w:cs="Courier New"/>
          <w:color w:val="000000"/>
          <w:sz w:val="14"/>
          <w:szCs w:val="14"/>
        </w:rPr>
        <w:t>cfg.</w:t>
      </w:r>
      <w:r w:rsidRPr="00BF6FA1">
        <w:rPr>
          <w:rFonts w:ascii="Consolas" w:eastAsia="Times New Roman" w:hAnsi="Consolas" w:cs="Courier New"/>
          <w:color w:val="006633"/>
          <w:sz w:val="14"/>
        </w:rPr>
        <w:t>configure</w:t>
      </w:r>
      <w:proofErr w:type="spellEnd"/>
      <w:r w:rsidRPr="00BF6FA1">
        <w:rPr>
          <w:rFonts w:ascii="Consolas" w:eastAsia="Times New Roman" w:hAnsi="Consolas" w:cs="Courier New"/>
          <w:color w:val="009900"/>
          <w:sz w:val="14"/>
        </w:rPr>
        <w:t>(</w:t>
      </w:r>
      <w:r w:rsidRPr="00BF6FA1">
        <w:rPr>
          <w:rFonts w:ascii="Consolas" w:eastAsia="Times New Roman" w:hAnsi="Consolas" w:cs="Courier New"/>
          <w:color w:val="000000"/>
          <w:sz w:val="14"/>
          <w:szCs w:val="14"/>
        </w:rPr>
        <w:t>“</w:t>
      </w:r>
      <w:proofErr w:type="spellStart"/>
      <w:r w:rsidRPr="00BF6FA1">
        <w:rPr>
          <w:rFonts w:ascii="Consolas" w:eastAsia="Times New Roman" w:hAnsi="Consolas" w:cs="Courier New"/>
          <w:color w:val="000000"/>
          <w:sz w:val="14"/>
          <w:szCs w:val="14"/>
        </w:rPr>
        <w:t>mysql.</w:t>
      </w:r>
      <w:r w:rsidRPr="00BF6FA1">
        <w:rPr>
          <w:rFonts w:ascii="Consolas" w:eastAsia="Times New Roman" w:hAnsi="Consolas" w:cs="Courier New"/>
          <w:color w:val="006633"/>
          <w:sz w:val="14"/>
        </w:rPr>
        <w:t>cfg</w:t>
      </w:r>
      <w:r w:rsidRPr="00BF6FA1">
        <w:rPr>
          <w:rFonts w:ascii="Consolas" w:eastAsia="Times New Roman" w:hAnsi="Consolas" w:cs="Courier New"/>
          <w:color w:val="000000"/>
          <w:sz w:val="14"/>
          <w:szCs w:val="14"/>
        </w:rPr>
        <w:t>.</w:t>
      </w:r>
      <w:r w:rsidRPr="00BF6FA1">
        <w:rPr>
          <w:rFonts w:ascii="Consolas" w:eastAsia="Times New Roman" w:hAnsi="Consolas" w:cs="Courier New"/>
          <w:color w:val="006633"/>
          <w:sz w:val="14"/>
        </w:rPr>
        <w:t>xml</w:t>
      </w:r>
      <w:proofErr w:type="spellEnd"/>
      <w:r w:rsidRPr="00BF6FA1">
        <w:rPr>
          <w:rFonts w:ascii="Consolas" w:eastAsia="Times New Roman" w:hAnsi="Consolas" w:cs="Courier New"/>
          <w:color w:val="000000"/>
          <w:sz w:val="14"/>
          <w:szCs w:val="14"/>
        </w:rPr>
        <w:t>”</w:t>
      </w:r>
      <w:r w:rsidRPr="00BF6FA1">
        <w:rPr>
          <w:rFonts w:ascii="Consolas" w:eastAsia="Times New Roman" w:hAnsi="Consolas" w:cs="Courier New"/>
          <w:color w:val="009900"/>
          <w:sz w:val="14"/>
        </w:rPr>
        <w:t>)</w:t>
      </w:r>
      <w:r w:rsidRPr="00BF6FA1">
        <w:rPr>
          <w:rFonts w:ascii="Consolas" w:eastAsia="Times New Roman" w:hAnsi="Consolas" w:cs="Courier New"/>
          <w:color w:val="339933"/>
          <w:sz w:val="14"/>
        </w:rPr>
        <w:t>;</w:t>
      </w:r>
    </w:p>
    <w:p w:rsidR="00BF6FA1" w:rsidRPr="00BF6FA1" w:rsidRDefault="00BF6FA1" w:rsidP="00BF6FA1">
      <w:pPr>
        <w:numPr>
          <w:ilvl w:val="0"/>
          <w:numId w:val="1"/>
        </w:numPr>
        <w:shd w:val="clear" w:color="auto" w:fill="FFFFFF"/>
        <w:spacing w:after="0" w:line="240" w:lineRule="auto"/>
        <w:ind w:left="450"/>
        <w:rPr>
          <w:rFonts w:ascii="Consolas" w:eastAsia="Times New Roman" w:hAnsi="Consolas" w:cs="Courier New"/>
          <w:color w:val="000000"/>
          <w:sz w:val="14"/>
          <w:szCs w:val="14"/>
        </w:rPr>
      </w:pPr>
      <w:proofErr w:type="spellStart"/>
      <w:r w:rsidRPr="00BF6FA1">
        <w:rPr>
          <w:rFonts w:ascii="Consolas" w:eastAsia="Times New Roman" w:hAnsi="Consolas" w:cs="Courier New"/>
          <w:color w:val="000000"/>
          <w:sz w:val="14"/>
          <w:szCs w:val="14"/>
        </w:rPr>
        <w:t>SessionFactory</w:t>
      </w:r>
      <w:proofErr w:type="spellEnd"/>
      <w:r w:rsidRPr="00BF6FA1">
        <w:rPr>
          <w:rFonts w:ascii="Consolas" w:eastAsia="Times New Roman" w:hAnsi="Consolas" w:cs="Courier New"/>
          <w:color w:val="000000"/>
          <w:sz w:val="14"/>
          <w:szCs w:val="14"/>
        </w:rPr>
        <w:t xml:space="preserve"> sf1</w:t>
      </w:r>
      <w:r w:rsidRPr="00BF6FA1">
        <w:rPr>
          <w:rFonts w:ascii="Consolas" w:eastAsia="Times New Roman" w:hAnsi="Consolas" w:cs="Courier New"/>
          <w:color w:val="339933"/>
          <w:sz w:val="14"/>
        </w:rPr>
        <w:t>=</w:t>
      </w:r>
      <w:r w:rsidRPr="00BF6FA1">
        <w:rPr>
          <w:rFonts w:ascii="Consolas" w:eastAsia="Times New Roman" w:hAnsi="Consolas" w:cs="Courier New"/>
          <w:color w:val="000000"/>
          <w:sz w:val="14"/>
          <w:szCs w:val="14"/>
        </w:rPr>
        <w:t>cfg1.</w:t>
      </w:r>
      <w:r w:rsidRPr="00BF6FA1">
        <w:rPr>
          <w:rFonts w:ascii="Consolas" w:eastAsia="Times New Roman" w:hAnsi="Consolas" w:cs="Courier New"/>
          <w:color w:val="006633"/>
          <w:sz w:val="14"/>
        </w:rPr>
        <w:t>buildSessionFactory</w:t>
      </w:r>
      <w:r w:rsidRPr="00BF6FA1">
        <w:rPr>
          <w:rFonts w:ascii="Consolas" w:eastAsia="Times New Roman" w:hAnsi="Consolas" w:cs="Courier New"/>
          <w:color w:val="009900"/>
          <w:sz w:val="14"/>
        </w:rPr>
        <w:t>()</w:t>
      </w:r>
      <w:r w:rsidRPr="00BF6FA1">
        <w:rPr>
          <w:rFonts w:ascii="Consolas" w:eastAsia="Times New Roman" w:hAnsi="Consolas" w:cs="Courier New"/>
          <w:color w:val="339933"/>
          <w:sz w:val="14"/>
        </w:rPr>
        <w:t>;</w:t>
      </w:r>
    </w:p>
    <w:p w:rsidR="00BF6FA1" w:rsidRPr="00BF6FA1" w:rsidRDefault="00BF6FA1" w:rsidP="00BF6FA1">
      <w:pPr>
        <w:numPr>
          <w:ilvl w:val="0"/>
          <w:numId w:val="1"/>
        </w:numPr>
        <w:shd w:val="clear" w:color="auto" w:fill="F8F8F8"/>
        <w:spacing w:after="0" w:line="240" w:lineRule="auto"/>
        <w:ind w:left="450"/>
        <w:rPr>
          <w:rFonts w:ascii="Consolas" w:eastAsia="Times New Roman" w:hAnsi="Consolas" w:cs="Courier New"/>
          <w:color w:val="000000"/>
          <w:sz w:val="14"/>
          <w:szCs w:val="14"/>
        </w:rPr>
      </w:pPr>
      <w:r w:rsidRPr="00BF6FA1">
        <w:rPr>
          <w:rFonts w:ascii="Consolas" w:eastAsia="Times New Roman" w:hAnsi="Consolas" w:cs="Courier New"/>
          <w:color w:val="000000"/>
          <w:sz w:val="14"/>
          <w:szCs w:val="14"/>
        </w:rPr>
        <w:t> </w:t>
      </w:r>
    </w:p>
    <w:p w:rsidR="00BF6FA1" w:rsidRPr="00BF6FA1" w:rsidRDefault="00BF6FA1" w:rsidP="00BF6FA1">
      <w:pPr>
        <w:numPr>
          <w:ilvl w:val="0"/>
          <w:numId w:val="1"/>
        </w:numPr>
        <w:shd w:val="clear" w:color="auto" w:fill="FFFFFF"/>
        <w:spacing w:after="0" w:line="240" w:lineRule="auto"/>
        <w:ind w:left="450"/>
        <w:rPr>
          <w:rFonts w:ascii="Consolas" w:eastAsia="Times New Roman" w:hAnsi="Consolas" w:cs="Courier New"/>
          <w:color w:val="000000"/>
          <w:sz w:val="14"/>
          <w:szCs w:val="14"/>
        </w:rPr>
      </w:pPr>
      <w:r w:rsidRPr="00BF6FA1">
        <w:rPr>
          <w:rFonts w:ascii="Consolas" w:eastAsia="Times New Roman" w:hAnsi="Consolas" w:cs="Courier New"/>
          <w:color w:val="000000"/>
          <w:sz w:val="14"/>
          <w:szCs w:val="14"/>
        </w:rPr>
        <w:t>Configuration cfg2</w:t>
      </w:r>
      <w:r w:rsidRPr="00BF6FA1">
        <w:rPr>
          <w:rFonts w:ascii="Consolas" w:eastAsia="Times New Roman" w:hAnsi="Consolas" w:cs="Courier New"/>
          <w:color w:val="339933"/>
          <w:sz w:val="14"/>
        </w:rPr>
        <w:t>=</w:t>
      </w:r>
      <w:proofErr w:type="spellStart"/>
      <w:r w:rsidRPr="00BF6FA1">
        <w:rPr>
          <w:rFonts w:ascii="Consolas" w:eastAsia="Times New Roman" w:hAnsi="Consolas" w:cs="Courier New"/>
          <w:color w:val="000000"/>
          <w:sz w:val="14"/>
          <w:szCs w:val="14"/>
        </w:rPr>
        <w:t>cfg.</w:t>
      </w:r>
      <w:r w:rsidRPr="00BF6FA1">
        <w:rPr>
          <w:rFonts w:ascii="Consolas" w:eastAsia="Times New Roman" w:hAnsi="Consolas" w:cs="Courier New"/>
          <w:color w:val="006633"/>
          <w:sz w:val="14"/>
        </w:rPr>
        <w:t>configure</w:t>
      </w:r>
      <w:proofErr w:type="spellEnd"/>
      <w:r w:rsidRPr="00BF6FA1">
        <w:rPr>
          <w:rFonts w:ascii="Consolas" w:eastAsia="Times New Roman" w:hAnsi="Consolas" w:cs="Courier New"/>
          <w:color w:val="009900"/>
          <w:sz w:val="14"/>
        </w:rPr>
        <w:t>(</w:t>
      </w:r>
      <w:r w:rsidRPr="00BF6FA1">
        <w:rPr>
          <w:rFonts w:ascii="Consolas" w:eastAsia="Times New Roman" w:hAnsi="Consolas" w:cs="Courier New"/>
          <w:color w:val="000000"/>
          <w:sz w:val="14"/>
          <w:szCs w:val="14"/>
        </w:rPr>
        <w:t>“</w:t>
      </w:r>
      <w:proofErr w:type="spellStart"/>
      <w:r w:rsidRPr="00BF6FA1">
        <w:rPr>
          <w:rFonts w:ascii="Consolas" w:eastAsia="Times New Roman" w:hAnsi="Consolas" w:cs="Courier New"/>
          <w:color w:val="000000"/>
          <w:sz w:val="14"/>
          <w:szCs w:val="14"/>
        </w:rPr>
        <w:t>oracle.</w:t>
      </w:r>
      <w:r w:rsidRPr="00BF6FA1">
        <w:rPr>
          <w:rFonts w:ascii="Consolas" w:eastAsia="Times New Roman" w:hAnsi="Consolas" w:cs="Courier New"/>
          <w:color w:val="006633"/>
          <w:sz w:val="14"/>
        </w:rPr>
        <w:t>cfg</w:t>
      </w:r>
      <w:r w:rsidRPr="00BF6FA1">
        <w:rPr>
          <w:rFonts w:ascii="Consolas" w:eastAsia="Times New Roman" w:hAnsi="Consolas" w:cs="Courier New"/>
          <w:color w:val="000000"/>
          <w:sz w:val="14"/>
          <w:szCs w:val="14"/>
        </w:rPr>
        <w:t>.</w:t>
      </w:r>
      <w:r w:rsidRPr="00BF6FA1">
        <w:rPr>
          <w:rFonts w:ascii="Consolas" w:eastAsia="Times New Roman" w:hAnsi="Consolas" w:cs="Courier New"/>
          <w:color w:val="006633"/>
          <w:sz w:val="14"/>
        </w:rPr>
        <w:t>xml</w:t>
      </w:r>
      <w:proofErr w:type="spellEnd"/>
      <w:r w:rsidRPr="00BF6FA1">
        <w:rPr>
          <w:rFonts w:ascii="Consolas" w:eastAsia="Times New Roman" w:hAnsi="Consolas" w:cs="Courier New"/>
          <w:color w:val="000000"/>
          <w:sz w:val="14"/>
          <w:szCs w:val="14"/>
        </w:rPr>
        <w:t>”</w:t>
      </w:r>
      <w:r w:rsidRPr="00BF6FA1">
        <w:rPr>
          <w:rFonts w:ascii="Consolas" w:eastAsia="Times New Roman" w:hAnsi="Consolas" w:cs="Courier New"/>
          <w:color w:val="009900"/>
          <w:sz w:val="14"/>
        </w:rPr>
        <w:t>)</w:t>
      </w:r>
      <w:r w:rsidRPr="00BF6FA1">
        <w:rPr>
          <w:rFonts w:ascii="Consolas" w:eastAsia="Times New Roman" w:hAnsi="Consolas" w:cs="Courier New"/>
          <w:color w:val="339933"/>
          <w:sz w:val="14"/>
        </w:rPr>
        <w:t>;</w:t>
      </w:r>
    </w:p>
    <w:p w:rsidR="00BF6FA1" w:rsidRPr="00BF6FA1" w:rsidRDefault="00BF6FA1" w:rsidP="00BF6FA1">
      <w:pPr>
        <w:numPr>
          <w:ilvl w:val="0"/>
          <w:numId w:val="1"/>
        </w:numPr>
        <w:shd w:val="clear" w:color="auto" w:fill="F8F8F8"/>
        <w:spacing w:after="0" w:line="240" w:lineRule="auto"/>
        <w:ind w:left="450"/>
        <w:rPr>
          <w:rFonts w:ascii="Consolas" w:eastAsia="Times New Roman" w:hAnsi="Consolas" w:cs="Courier New"/>
          <w:color w:val="000000"/>
          <w:sz w:val="14"/>
          <w:szCs w:val="14"/>
        </w:rPr>
      </w:pPr>
      <w:proofErr w:type="spellStart"/>
      <w:r w:rsidRPr="00BF6FA1">
        <w:rPr>
          <w:rFonts w:ascii="Consolas" w:eastAsia="Times New Roman" w:hAnsi="Consolas" w:cs="Courier New"/>
          <w:color w:val="000000"/>
          <w:sz w:val="14"/>
          <w:szCs w:val="14"/>
        </w:rPr>
        <w:t>SessionFactory</w:t>
      </w:r>
      <w:proofErr w:type="spellEnd"/>
      <w:r w:rsidRPr="00BF6FA1">
        <w:rPr>
          <w:rFonts w:ascii="Consolas" w:eastAsia="Times New Roman" w:hAnsi="Consolas" w:cs="Courier New"/>
          <w:color w:val="000000"/>
          <w:sz w:val="14"/>
          <w:szCs w:val="14"/>
        </w:rPr>
        <w:t xml:space="preserve"> sf2</w:t>
      </w:r>
      <w:r w:rsidRPr="00BF6FA1">
        <w:rPr>
          <w:rFonts w:ascii="Consolas" w:eastAsia="Times New Roman" w:hAnsi="Consolas" w:cs="Courier New"/>
          <w:color w:val="339933"/>
          <w:sz w:val="14"/>
        </w:rPr>
        <w:t>=</w:t>
      </w:r>
      <w:r w:rsidRPr="00BF6FA1">
        <w:rPr>
          <w:rFonts w:ascii="Consolas" w:eastAsia="Times New Roman" w:hAnsi="Consolas" w:cs="Courier New"/>
          <w:color w:val="000000"/>
          <w:sz w:val="14"/>
          <w:szCs w:val="14"/>
        </w:rPr>
        <w:t>cfg2.</w:t>
      </w:r>
      <w:r w:rsidRPr="00BF6FA1">
        <w:rPr>
          <w:rFonts w:ascii="Consolas" w:eastAsia="Times New Roman" w:hAnsi="Consolas" w:cs="Courier New"/>
          <w:color w:val="006633"/>
          <w:sz w:val="14"/>
        </w:rPr>
        <w:t>buildSessionFactory</w:t>
      </w:r>
      <w:r w:rsidRPr="00BF6FA1">
        <w:rPr>
          <w:rFonts w:ascii="Consolas" w:eastAsia="Times New Roman" w:hAnsi="Consolas" w:cs="Courier New"/>
          <w:color w:val="009900"/>
          <w:sz w:val="14"/>
        </w:rPr>
        <w:t>()</w:t>
      </w:r>
      <w:r w:rsidRPr="00BF6FA1">
        <w:rPr>
          <w:rFonts w:ascii="Consolas" w:eastAsia="Times New Roman" w:hAnsi="Consolas" w:cs="Courier New"/>
          <w:color w:val="339933"/>
          <w:sz w:val="14"/>
        </w:rPr>
        <w:t>;</w:t>
      </w:r>
    </w:p>
    <w:p w:rsidR="00BF6FA1" w:rsidRDefault="008E78A5" w:rsidP="00BF6FA1">
      <w:pPr>
        <w:shd w:val="clear" w:color="auto" w:fill="FFFFFF"/>
        <w:spacing w:line="150" w:lineRule="atLeast"/>
        <w:rPr>
          <w:rFonts w:ascii="vardana" w:hAnsi="vardana" w:cs="Times New Roman"/>
          <w:vanish/>
          <w:color w:val="000000"/>
          <w:sz w:val="12"/>
          <w:szCs w:val="12"/>
        </w:rPr>
      </w:pPr>
      <w:hyperlink r:id="rId9" w:tooltip="View Source Code" w:history="1">
        <w:r w:rsidR="00BF6FA1">
          <w:rPr>
            <w:rStyle w:val="Hyperlink"/>
            <w:rFonts w:ascii="vardana" w:hAnsi="vardana"/>
            <w:vanish/>
            <w:color w:val="AB1B42"/>
            <w:sz w:val="16"/>
            <w:szCs w:val="16"/>
          </w:rPr>
          <w:t>Copy this code</w:t>
        </w:r>
      </w:hyperlink>
    </w:p>
    <w:p w:rsidR="00BF6FA1" w:rsidRDefault="008E78A5" w:rsidP="00BF6FA1">
      <w:pPr>
        <w:shd w:val="clear" w:color="auto" w:fill="FFFFFF"/>
        <w:spacing w:line="150" w:lineRule="atLeast"/>
        <w:rPr>
          <w:rFonts w:ascii="vardana" w:hAnsi="vardana" w:cs="Times New Roman"/>
          <w:vanish/>
          <w:color w:val="000000"/>
          <w:sz w:val="12"/>
          <w:szCs w:val="12"/>
        </w:rPr>
      </w:pPr>
      <w:hyperlink r:id="rId10" w:tooltip="View Source Code" w:history="1">
        <w:r w:rsidR="00BF6FA1">
          <w:rPr>
            <w:rStyle w:val="Hyperlink"/>
            <w:rFonts w:ascii="vardana" w:hAnsi="vardana"/>
            <w:vanish/>
            <w:color w:val="AB1B42"/>
            <w:sz w:val="16"/>
            <w:szCs w:val="16"/>
          </w:rPr>
          <w:t>Copy this code</w:t>
        </w:r>
      </w:hyperlink>
    </w:p>
    <w:p w:rsidR="00BF6FA1" w:rsidRDefault="00BF6FA1" w:rsidP="00097067">
      <w:pPr>
        <w:pStyle w:val="NormalWeb"/>
        <w:spacing w:before="0" w:beforeAutospacing="0" w:after="200" w:afterAutospacing="0"/>
        <w:rPr>
          <w:rFonts w:ascii="Arial" w:hAnsi="Arial" w:cs="Arial"/>
          <w:color w:val="69767A"/>
          <w:sz w:val="14"/>
          <w:szCs w:val="14"/>
          <w:shd w:val="clear" w:color="auto" w:fill="FFFFFF"/>
        </w:rPr>
      </w:pP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Now </w:t>
      </w:r>
      <w:r w:rsidRPr="00BF6FA1">
        <w:rPr>
          <w:rFonts w:ascii="Arial" w:eastAsia="Times New Roman" w:hAnsi="Arial" w:cs="Arial"/>
          <w:b/>
          <w:bCs/>
          <w:color w:val="69767A"/>
          <w:sz w:val="14"/>
        </w:rPr>
        <w:t>sf1 </w:t>
      </w:r>
      <w:r w:rsidRPr="00BF6FA1">
        <w:rPr>
          <w:rFonts w:ascii="Arial" w:eastAsia="Times New Roman" w:hAnsi="Arial" w:cs="Arial"/>
          <w:color w:val="69767A"/>
          <w:sz w:val="14"/>
          <w:szCs w:val="14"/>
        </w:rPr>
        <w:t>is associated with </w:t>
      </w:r>
      <w:proofErr w:type="spellStart"/>
      <w:r w:rsidRPr="00BF6FA1">
        <w:rPr>
          <w:rFonts w:ascii="Arial" w:eastAsia="Times New Roman" w:hAnsi="Arial" w:cs="Arial"/>
          <w:b/>
          <w:bCs/>
          <w:color w:val="69767A"/>
          <w:sz w:val="14"/>
        </w:rPr>
        <w:t>mysql</w:t>
      </w:r>
      <w:proofErr w:type="spellEnd"/>
      <w:r w:rsidRPr="00BF6FA1">
        <w:rPr>
          <w:rFonts w:ascii="Arial" w:eastAsia="Times New Roman" w:hAnsi="Arial" w:cs="Arial"/>
          <w:b/>
          <w:bCs/>
          <w:color w:val="69767A"/>
          <w:sz w:val="14"/>
        </w:rPr>
        <w:t> </w:t>
      </w:r>
      <w:r w:rsidRPr="00BF6FA1">
        <w:rPr>
          <w:rFonts w:ascii="Arial" w:eastAsia="Times New Roman" w:hAnsi="Arial" w:cs="Arial"/>
          <w:color w:val="69767A"/>
          <w:sz w:val="14"/>
          <w:szCs w:val="14"/>
        </w:rPr>
        <w:t>and </w:t>
      </w:r>
      <w:r w:rsidRPr="00BF6FA1">
        <w:rPr>
          <w:rFonts w:ascii="Arial" w:eastAsia="Times New Roman" w:hAnsi="Arial" w:cs="Arial"/>
          <w:b/>
          <w:bCs/>
          <w:color w:val="69767A"/>
          <w:sz w:val="14"/>
        </w:rPr>
        <w:t>sf2</w:t>
      </w:r>
      <w:r w:rsidRPr="00BF6FA1">
        <w:rPr>
          <w:rFonts w:ascii="Arial" w:eastAsia="Times New Roman" w:hAnsi="Arial" w:cs="Arial"/>
          <w:color w:val="69767A"/>
          <w:sz w:val="14"/>
          <w:szCs w:val="14"/>
        </w:rPr>
        <w:t> is associated with </w:t>
      </w:r>
      <w:r w:rsidRPr="00BF6FA1">
        <w:rPr>
          <w:rFonts w:ascii="Arial" w:eastAsia="Times New Roman" w:hAnsi="Arial" w:cs="Arial"/>
          <w:b/>
          <w:bCs/>
          <w:color w:val="69767A"/>
          <w:sz w:val="14"/>
        </w:rPr>
        <w:t>Oracle</w:t>
      </w:r>
      <w:r w:rsidRPr="00BF6FA1">
        <w:rPr>
          <w:rFonts w:ascii="Arial" w:eastAsia="Times New Roman" w:hAnsi="Arial" w:cs="Arial"/>
          <w:color w:val="69767A"/>
          <w:sz w:val="14"/>
          <w:szCs w:val="14"/>
        </w:rPr>
        <w:t> database.</w:t>
      </w:r>
    </w:p>
    <w:p w:rsidR="00BF6FA1" w:rsidRPr="00BF6FA1" w:rsidRDefault="00BF6FA1" w:rsidP="00BF6FA1">
      <w:pPr>
        <w:shd w:val="clear" w:color="auto" w:fill="FFFFFF"/>
        <w:spacing w:before="80" w:after="80" w:line="240" w:lineRule="auto"/>
        <w:outlineLvl w:val="5"/>
        <w:rPr>
          <w:rFonts w:ascii="lato" w:eastAsia="Times New Roman" w:hAnsi="lato" w:cs="Times New Roman"/>
          <w:b/>
          <w:bCs/>
          <w:color w:val="3C4C50"/>
          <w:sz w:val="18"/>
          <w:szCs w:val="18"/>
        </w:rPr>
      </w:pPr>
      <w:r w:rsidRPr="00BF6FA1">
        <w:rPr>
          <w:rFonts w:ascii="lato" w:eastAsia="Times New Roman" w:hAnsi="lato" w:cs="Times New Roman"/>
          <w:b/>
          <w:bCs/>
          <w:color w:val="3C4C50"/>
          <w:sz w:val="18"/>
        </w:rPr>
        <w:t xml:space="preserve">Why </w:t>
      </w:r>
      <w:proofErr w:type="spellStart"/>
      <w:r w:rsidRPr="00BF6FA1">
        <w:rPr>
          <w:rFonts w:ascii="lato" w:eastAsia="Times New Roman" w:hAnsi="lato" w:cs="Times New Roman"/>
          <w:b/>
          <w:bCs/>
          <w:color w:val="3C4C50"/>
          <w:sz w:val="18"/>
        </w:rPr>
        <w:t>SessionFactory</w:t>
      </w:r>
      <w:proofErr w:type="spellEnd"/>
      <w:r w:rsidRPr="00BF6FA1">
        <w:rPr>
          <w:rFonts w:ascii="lato" w:eastAsia="Times New Roman" w:hAnsi="lato" w:cs="Times New Roman"/>
          <w:b/>
          <w:bCs/>
          <w:color w:val="3C4C50"/>
          <w:sz w:val="18"/>
        </w:rPr>
        <w:t xml:space="preserve"> is immutable and thread </w:t>
      </w:r>
      <w:proofErr w:type="gramStart"/>
      <w:r w:rsidRPr="00BF6FA1">
        <w:rPr>
          <w:rFonts w:ascii="lato" w:eastAsia="Times New Roman" w:hAnsi="lato" w:cs="Times New Roman"/>
          <w:b/>
          <w:bCs/>
          <w:color w:val="3C4C50"/>
          <w:sz w:val="18"/>
        </w:rPr>
        <w:t>safe ?</w:t>
      </w:r>
      <w:proofErr w:type="gramEnd"/>
    </w:p>
    <w:p w:rsidR="00BF6FA1" w:rsidRDefault="00BF6FA1" w:rsidP="00BF6FA1">
      <w:pPr>
        <w:shd w:val="clear" w:color="auto" w:fill="FFFFFF"/>
        <w:spacing w:line="240" w:lineRule="auto"/>
        <w:rPr>
          <w:rFonts w:ascii="Arial" w:eastAsia="Times New Roman" w:hAnsi="Arial" w:cs="Arial"/>
          <w:b/>
          <w:bCs/>
          <w:color w:val="69767A"/>
          <w:sz w:val="14"/>
        </w:rPr>
      </w:pPr>
      <w:r w:rsidRPr="00BF6FA1">
        <w:rPr>
          <w:rFonts w:ascii="Arial" w:eastAsia="Times New Roman" w:hAnsi="Arial" w:cs="Arial"/>
          <w:color w:val="69767A"/>
          <w:sz w:val="14"/>
          <w:szCs w:val="14"/>
        </w:rPr>
        <w:t>In Real time, many threads can access the </w:t>
      </w:r>
      <w:proofErr w:type="spellStart"/>
      <w:r w:rsidRPr="00BF6FA1">
        <w:rPr>
          <w:rFonts w:ascii="Arial" w:eastAsia="Times New Roman" w:hAnsi="Arial" w:cs="Arial"/>
          <w:b/>
          <w:bCs/>
          <w:color w:val="69767A"/>
          <w:sz w:val="14"/>
        </w:rPr>
        <w:t>SessionFactory</w:t>
      </w:r>
      <w:proofErr w:type="spellEnd"/>
      <w:r w:rsidRPr="00BF6FA1">
        <w:rPr>
          <w:rFonts w:ascii="Arial" w:eastAsia="Times New Roman" w:hAnsi="Arial" w:cs="Arial"/>
          <w:b/>
          <w:bCs/>
          <w:color w:val="69767A"/>
          <w:sz w:val="14"/>
        </w:rPr>
        <w:t> </w:t>
      </w:r>
      <w:r w:rsidRPr="00BF6FA1">
        <w:rPr>
          <w:rFonts w:ascii="Arial" w:eastAsia="Times New Roman" w:hAnsi="Arial" w:cs="Arial"/>
          <w:color w:val="69767A"/>
          <w:sz w:val="14"/>
          <w:szCs w:val="14"/>
        </w:rPr>
        <w:t>concurrently to request a session, If the object is </w:t>
      </w:r>
      <w:proofErr w:type="gramStart"/>
      <w:r w:rsidRPr="00BF6FA1">
        <w:rPr>
          <w:rFonts w:ascii="Arial" w:eastAsia="Times New Roman" w:hAnsi="Arial" w:cs="Arial"/>
          <w:b/>
          <w:bCs/>
          <w:color w:val="69767A"/>
          <w:sz w:val="14"/>
        </w:rPr>
        <w:t>mutable </w:t>
      </w:r>
      <w:r w:rsidRPr="00BF6FA1">
        <w:rPr>
          <w:rFonts w:ascii="Arial" w:eastAsia="Times New Roman" w:hAnsi="Arial" w:cs="Arial"/>
          <w:color w:val="69767A"/>
          <w:sz w:val="14"/>
          <w:szCs w:val="14"/>
        </w:rPr>
        <w:t>,</w:t>
      </w:r>
      <w:proofErr w:type="gramEnd"/>
      <w:r w:rsidRPr="00BF6FA1">
        <w:rPr>
          <w:rFonts w:ascii="Arial" w:eastAsia="Times New Roman" w:hAnsi="Arial" w:cs="Arial"/>
          <w:color w:val="69767A"/>
          <w:sz w:val="14"/>
          <w:szCs w:val="14"/>
        </w:rPr>
        <w:t xml:space="preserve"> then accessing such mutable objects by multiple threads concurrently can lead to </w:t>
      </w:r>
      <w:r w:rsidRPr="00BF6FA1">
        <w:rPr>
          <w:rFonts w:ascii="Arial" w:eastAsia="Times New Roman" w:hAnsi="Arial" w:cs="Arial"/>
          <w:b/>
          <w:bCs/>
          <w:color w:val="69767A"/>
          <w:sz w:val="14"/>
        </w:rPr>
        <w:t>inconsistent state</w:t>
      </w:r>
      <w:r w:rsidRPr="00BF6FA1">
        <w:rPr>
          <w:rFonts w:ascii="Arial" w:eastAsia="Times New Roman" w:hAnsi="Arial" w:cs="Arial"/>
          <w:color w:val="69767A"/>
          <w:sz w:val="14"/>
          <w:szCs w:val="14"/>
        </w:rPr>
        <w:t>.</w:t>
      </w:r>
      <w:r w:rsidRPr="00BF6FA1">
        <w:rPr>
          <w:rFonts w:ascii="Arial" w:eastAsia="Times New Roman" w:hAnsi="Arial" w:cs="Arial"/>
          <w:color w:val="69767A"/>
          <w:sz w:val="14"/>
          <w:szCs w:val="14"/>
        </w:rPr>
        <w:br/>
        <w:t>Hence making such object as </w:t>
      </w:r>
      <w:r w:rsidRPr="00BF6FA1">
        <w:rPr>
          <w:rFonts w:ascii="Arial" w:eastAsia="Times New Roman" w:hAnsi="Arial" w:cs="Arial"/>
          <w:b/>
          <w:bCs/>
          <w:color w:val="69767A"/>
          <w:sz w:val="14"/>
        </w:rPr>
        <w:t>immutable </w:t>
      </w:r>
      <w:r w:rsidRPr="00BF6FA1">
        <w:rPr>
          <w:rFonts w:ascii="Arial" w:eastAsia="Times New Roman" w:hAnsi="Arial" w:cs="Arial"/>
          <w:color w:val="69767A"/>
          <w:sz w:val="14"/>
          <w:szCs w:val="14"/>
        </w:rPr>
        <w:t>will always be </w:t>
      </w:r>
      <w:r w:rsidRPr="00BF6FA1">
        <w:rPr>
          <w:rFonts w:ascii="Arial" w:eastAsia="Times New Roman" w:hAnsi="Arial" w:cs="Arial"/>
          <w:b/>
          <w:bCs/>
          <w:color w:val="69767A"/>
          <w:sz w:val="14"/>
        </w:rPr>
        <w:t>thread safe</w:t>
      </w:r>
    </w:p>
    <w:p w:rsidR="00AF35A4" w:rsidRDefault="00AF35A4" w:rsidP="00BF6FA1">
      <w:pPr>
        <w:shd w:val="clear" w:color="auto" w:fill="FFFFFF"/>
        <w:spacing w:line="240" w:lineRule="auto"/>
        <w:rPr>
          <w:rFonts w:ascii="Arial" w:eastAsia="Times New Roman" w:hAnsi="Arial" w:cs="Arial"/>
          <w:b/>
          <w:bCs/>
          <w:color w:val="69767A"/>
          <w:sz w:val="14"/>
        </w:rPr>
      </w:pPr>
    </w:p>
    <w:p w:rsidR="00AF35A4" w:rsidRDefault="00AF35A4" w:rsidP="00BF6FA1">
      <w:pPr>
        <w:shd w:val="clear" w:color="auto" w:fill="FFFFFF"/>
        <w:spacing w:line="240" w:lineRule="auto"/>
        <w:rPr>
          <w:rFonts w:ascii="Arial" w:eastAsia="Times New Roman" w:hAnsi="Arial" w:cs="Arial"/>
          <w:b/>
          <w:bCs/>
          <w:color w:val="69767A"/>
          <w:sz w:val="14"/>
        </w:rPr>
      </w:pPr>
    </w:p>
    <w:p w:rsidR="00AF35A4" w:rsidRDefault="00AF35A4" w:rsidP="00BF6FA1">
      <w:pPr>
        <w:shd w:val="clear" w:color="auto" w:fill="FFFFFF"/>
        <w:spacing w:line="240" w:lineRule="auto"/>
        <w:rPr>
          <w:rFonts w:ascii="Arial" w:eastAsia="Times New Roman" w:hAnsi="Arial" w:cs="Arial"/>
          <w:b/>
          <w:bCs/>
          <w:color w:val="69767A"/>
          <w:sz w:val="14"/>
        </w:rPr>
      </w:pPr>
    </w:p>
    <w:p w:rsidR="00AF35A4" w:rsidRDefault="00AF35A4" w:rsidP="00BF6FA1">
      <w:pPr>
        <w:shd w:val="clear" w:color="auto" w:fill="FFFFFF"/>
        <w:spacing w:line="240" w:lineRule="auto"/>
        <w:rPr>
          <w:rFonts w:ascii="Arial" w:eastAsia="Times New Roman" w:hAnsi="Arial" w:cs="Arial"/>
          <w:b/>
          <w:bCs/>
          <w:color w:val="69767A"/>
          <w:sz w:val="14"/>
        </w:rPr>
      </w:pPr>
    </w:p>
    <w:p w:rsidR="00AF35A4" w:rsidRDefault="00AF35A4" w:rsidP="00BF6FA1">
      <w:pPr>
        <w:shd w:val="clear" w:color="auto" w:fill="FFFFFF"/>
        <w:spacing w:line="240" w:lineRule="auto"/>
        <w:rPr>
          <w:rFonts w:ascii="Arial" w:eastAsia="Times New Roman" w:hAnsi="Arial" w:cs="Arial"/>
          <w:b/>
          <w:bCs/>
          <w:color w:val="69767A"/>
          <w:sz w:val="14"/>
        </w:rPr>
      </w:pPr>
    </w:p>
    <w:p w:rsidR="00AF35A4" w:rsidRPr="00BF6FA1" w:rsidRDefault="00AF35A4" w:rsidP="00BF6FA1">
      <w:pPr>
        <w:shd w:val="clear" w:color="auto" w:fill="FFFFFF"/>
        <w:spacing w:line="240" w:lineRule="auto"/>
        <w:rPr>
          <w:rFonts w:ascii="Arial" w:eastAsia="Times New Roman" w:hAnsi="Arial" w:cs="Arial"/>
          <w:color w:val="69767A"/>
          <w:sz w:val="14"/>
          <w:szCs w:val="14"/>
        </w:rPr>
      </w:pPr>
    </w:p>
    <w:p w:rsidR="00BF6FA1" w:rsidRPr="00BF6FA1" w:rsidRDefault="00BF6FA1" w:rsidP="00BF6FA1">
      <w:pPr>
        <w:shd w:val="clear" w:color="auto" w:fill="FFFFFF"/>
        <w:spacing w:before="80" w:after="80" w:line="240" w:lineRule="auto"/>
        <w:outlineLvl w:val="5"/>
        <w:rPr>
          <w:rFonts w:ascii="lato" w:eastAsia="Times New Roman" w:hAnsi="lato" w:cs="Times New Roman"/>
          <w:b/>
          <w:bCs/>
          <w:color w:val="3C4C50"/>
          <w:sz w:val="18"/>
          <w:szCs w:val="18"/>
        </w:rPr>
      </w:pPr>
      <w:r w:rsidRPr="00BF6FA1">
        <w:rPr>
          <w:rFonts w:ascii="lato" w:eastAsia="Times New Roman" w:hAnsi="lato" w:cs="Times New Roman"/>
          <w:b/>
          <w:bCs/>
          <w:color w:val="3C4C50"/>
          <w:sz w:val="18"/>
        </w:rPr>
        <w:lastRenderedPageBreak/>
        <w:t>Session</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Session acts as a main </w:t>
      </w:r>
      <w:r w:rsidRPr="00BF6FA1">
        <w:rPr>
          <w:rFonts w:ascii="Arial" w:eastAsia="Times New Roman" w:hAnsi="Arial" w:cs="Arial"/>
          <w:b/>
          <w:bCs/>
          <w:color w:val="69767A"/>
          <w:sz w:val="14"/>
        </w:rPr>
        <w:t>bridge </w:t>
      </w:r>
      <w:r w:rsidRPr="00BF6FA1">
        <w:rPr>
          <w:rFonts w:ascii="Arial" w:eastAsia="Times New Roman" w:hAnsi="Arial" w:cs="Arial"/>
          <w:color w:val="69767A"/>
          <w:sz w:val="14"/>
          <w:szCs w:val="14"/>
        </w:rPr>
        <w:t>between </w:t>
      </w:r>
      <w:r w:rsidRPr="00BF6FA1">
        <w:rPr>
          <w:rFonts w:ascii="Arial" w:eastAsia="Times New Roman" w:hAnsi="Arial" w:cs="Arial"/>
          <w:b/>
          <w:bCs/>
          <w:color w:val="69767A"/>
          <w:sz w:val="14"/>
        </w:rPr>
        <w:t>Java application </w:t>
      </w:r>
      <w:r w:rsidRPr="00BF6FA1">
        <w:rPr>
          <w:rFonts w:ascii="Arial" w:eastAsia="Times New Roman" w:hAnsi="Arial" w:cs="Arial"/>
          <w:color w:val="69767A"/>
          <w:sz w:val="14"/>
          <w:szCs w:val="14"/>
        </w:rPr>
        <w:t>and </w:t>
      </w:r>
      <w:r w:rsidRPr="00BF6FA1">
        <w:rPr>
          <w:rFonts w:ascii="Arial" w:eastAsia="Times New Roman" w:hAnsi="Arial" w:cs="Arial"/>
          <w:b/>
          <w:bCs/>
          <w:color w:val="69767A"/>
          <w:sz w:val="14"/>
        </w:rPr>
        <w:t>Hibernate</w:t>
      </w:r>
      <w:r w:rsidRPr="00BF6FA1">
        <w:rPr>
          <w:rFonts w:ascii="Arial" w:eastAsia="Times New Roman" w:hAnsi="Arial" w:cs="Arial"/>
          <w:color w:val="69767A"/>
          <w:sz w:val="14"/>
          <w:szCs w:val="14"/>
        </w:rPr>
        <w:br/>
        <w:t>We can establish a connection with </w:t>
      </w:r>
      <w:r w:rsidRPr="00BF6FA1">
        <w:rPr>
          <w:rFonts w:ascii="Arial" w:eastAsia="Times New Roman" w:hAnsi="Arial" w:cs="Arial"/>
          <w:b/>
          <w:bCs/>
          <w:color w:val="69767A"/>
          <w:sz w:val="14"/>
        </w:rPr>
        <w:t>database </w:t>
      </w:r>
      <w:r w:rsidRPr="00BF6FA1">
        <w:rPr>
          <w:rFonts w:ascii="Arial" w:eastAsia="Times New Roman" w:hAnsi="Arial" w:cs="Arial"/>
          <w:color w:val="69767A"/>
          <w:sz w:val="14"/>
          <w:szCs w:val="14"/>
        </w:rPr>
        <w:t>and </w:t>
      </w:r>
      <w:r w:rsidRPr="00BF6FA1">
        <w:rPr>
          <w:rFonts w:ascii="Arial" w:eastAsia="Times New Roman" w:hAnsi="Arial" w:cs="Arial"/>
          <w:b/>
          <w:bCs/>
          <w:color w:val="69767A"/>
          <w:sz w:val="14"/>
        </w:rPr>
        <w:t>interact</w:t>
      </w:r>
      <w:r w:rsidRPr="00BF6FA1">
        <w:rPr>
          <w:rFonts w:ascii="Arial" w:eastAsia="Times New Roman" w:hAnsi="Arial" w:cs="Arial"/>
          <w:color w:val="69767A"/>
          <w:sz w:val="14"/>
          <w:szCs w:val="14"/>
        </w:rPr>
        <w:t> with it using </w:t>
      </w:r>
      <w:r w:rsidRPr="00BF6FA1">
        <w:rPr>
          <w:rFonts w:ascii="Arial" w:eastAsia="Times New Roman" w:hAnsi="Arial" w:cs="Arial"/>
          <w:b/>
          <w:bCs/>
          <w:color w:val="69767A"/>
          <w:sz w:val="14"/>
        </w:rPr>
        <w:t>Session</w:t>
      </w:r>
      <w:r w:rsidRPr="00BF6FA1">
        <w:rPr>
          <w:rFonts w:ascii="Arial" w:eastAsia="Times New Roman" w:hAnsi="Arial" w:cs="Arial"/>
          <w:color w:val="69767A"/>
          <w:sz w:val="14"/>
          <w:szCs w:val="14"/>
        </w:rPr>
        <w:t>.</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color w:val="69767A"/>
          <w:sz w:val="14"/>
          <w:szCs w:val="14"/>
        </w:rPr>
        <w:t>Session is a </w:t>
      </w:r>
      <w:r w:rsidRPr="00BF6FA1">
        <w:rPr>
          <w:rFonts w:ascii="Arial" w:eastAsia="Times New Roman" w:hAnsi="Arial" w:cs="Arial"/>
          <w:b/>
          <w:bCs/>
          <w:color w:val="69767A"/>
          <w:sz w:val="14"/>
        </w:rPr>
        <w:t>lightweight object</w:t>
      </w:r>
      <w:r w:rsidRPr="00BF6FA1">
        <w:rPr>
          <w:rFonts w:ascii="Arial" w:eastAsia="Times New Roman" w:hAnsi="Arial" w:cs="Arial"/>
          <w:color w:val="69767A"/>
          <w:sz w:val="14"/>
          <w:szCs w:val="14"/>
        </w:rPr>
        <w:t> and hence can be created whenever the </w:t>
      </w:r>
      <w:r w:rsidRPr="00BF6FA1">
        <w:rPr>
          <w:rFonts w:ascii="Arial" w:eastAsia="Times New Roman" w:hAnsi="Arial" w:cs="Arial"/>
          <w:b/>
          <w:bCs/>
          <w:color w:val="69767A"/>
          <w:sz w:val="14"/>
        </w:rPr>
        <w:t>interaction with Database is necessary.</w:t>
      </w:r>
      <w:r w:rsidRPr="00BF6FA1">
        <w:rPr>
          <w:rFonts w:ascii="Arial" w:eastAsia="Times New Roman" w:hAnsi="Arial" w:cs="Arial"/>
          <w:color w:val="69767A"/>
          <w:sz w:val="14"/>
          <w:szCs w:val="14"/>
        </w:rPr>
        <w:br/>
        <w:t xml:space="preserve">Unlike </w:t>
      </w:r>
      <w:proofErr w:type="spellStart"/>
      <w:r w:rsidRPr="00BF6FA1">
        <w:rPr>
          <w:rFonts w:ascii="Arial" w:eastAsia="Times New Roman" w:hAnsi="Arial" w:cs="Arial"/>
          <w:color w:val="69767A"/>
          <w:sz w:val="14"/>
          <w:szCs w:val="14"/>
        </w:rPr>
        <w:t>SessionFactory</w:t>
      </w:r>
      <w:proofErr w:type="spellEnd"/>
      <w:r w:rsidRPr="00BF6FA1">
        <w:rPr>
          <w:rFonts w:ascii="Arial" w:eastAsia="Times New Roman" w:hAnsi="Arial" w:cs="Arial"/>
          <w:color w:val="69767A"/>
          <w:sz w:val="14"/>
          <w:szCs w:val="14"/>
        </w:rPr>
        <w:t>, </w:t>
      </w:r>
      <w:r w:rsidRPr="00BF6FA1">
        <w:rPr>
          <w:rFonts w:ascii="Arial" w:eastAsia="Times New Roman" w:hAnsi="Arial" w:cs="Arial"/>
          <w:b/>
          <w:bCs/>
          <w:color w:val="69767A"/>
          <w:sz w:val="14"/>
        </w:rPr>
        <w:t>Session </w:t>
      </w:r>
      <w:r w:rsidRPr="00BF6FA1">
        <w:rPr>
          <w:rFonts w:ascii="Arial" w:eastAsia="Times New Roman" w:hAnsi="Arial" w:cs="Arial"/>
          <w:color w:val="69767A"/>
          <w:sz w:val="14"/>
          <w:szCs w:val="14"/>
        </w:rPr>
        <w:t>is </w:t>
      </w:r>
      <w:r w:rsidRPr="00BF6FA1">
        <w:rPr>
          <w:rFonts w:ascii="Arial" w:eastAsia="Times New Roman" w:hAnsi="Arial" w:cs="Arial"/>
          <w:b/>
          <w:bCs/>
          <w:color w:val="69767A"/>
          <w:sz w:val="14"/>
        </w:rPr>
        <w:t>not thread safe</w:t>
      </w:r>
      <w:r w:rsidRPr="00BF6FA1">
        <w:rPr>
          <w:rFonts w:ascii="Arial" w:eastAsia="Times New Roman" w:hAnsi="Arial" w:cs="Arial"/>
          <w:color w:val="69767A"/>
          <w:sz w:val="14"/>
          <w:szCs w:val="14"/>
        </w:rPr>
        <w:t> and hence it should </w:t>
      </w:r>
      <w:r w:rsidRPr="00BF6FA1">
        <w:rPr>
          <w:rFonts w:ascii="Arial" w:eastAsia="Times New Roman" w:hAnsi="Arial" w:cs="Arial"/>
          <w:b/>
          <w:bCs/>
          <w:color w:val="69767A"/>
          <w:sz w:val="14"/>
        </w:rPr>
        <w:t>not </w:t>
      </w:r>
      <w:r w:rsidRPr="00BF6FA1">
        <w:rPr>
          <w:rFonts w:ascii="Arial" w:eastAsia="Times New Roman" w:hAnsi="Arial" w:cs="Arial"/>
          <w:color w:val="69767A"/>
          <w:sz w:val="14"/>
          <w:szCs w:val="14"/>
        </w:rPr>
        <w:t>be kept </w:t>
      </w:r>
      <w:r w:rsidRPr="00BF6FA1">
        <w:rPr>
          <w:rFonts w:ascii="Arial" w:eastAsia="Times New Roman" w:hAnsi="Arial" w:cs="Arial"/>
          <w:b/>
          <w:bCs/>
          <w:color w:val="69767A"/>
          <w:sz w:val="14"/>
        </w:rPr>
        <w:t>open </w:t>
      </w:r>
      <w:r w:rsidRPr="00BF6FA1">
        <w:rPr>
          <w:rFonts w:ascii="Arial" w:eastAsia="Times New Roman" w:hAnsi="Arial" w:cs="Arial"/>
          <w:color w:val="69767A"/>
          <w:sz w:val="14"/>
          <w:szCs w:val="14"/>
        </w:rPr>
        <w:t>for a </w:t>
      </w:r>
      <w:r w:rsidRPr="00BF6FA1">
        <w:rPr>
          <w:rFonts w:ascii="Arial" w:eastAsia="Times New Roman" w:hAnsi="Arial" w:cs="Arial"/>
          <w:b/>
          <w:bCs/>
          <w:color w:val="69767A"/>
          <w:sz w:val="14"/>
        </w:rPr>
        <w:t>long time</w:t>
      </w:r>
      <w:r w:rsidRPr="00BF6FA1">
        <w:rPr>
          <w:rFonts w:ascii="Arial" w:eastAsia="Times New Roman" w:hAnsi="Arial" w:cs="Arial"/>
          <w:color w:val="69767A"/>
          <w:sz w:val="14"/>
          <w:szCs w:val="14"/>
        </w:rPr>
        <w:t>.</w:t>
      </w:r>
      <w:r w:rsidRPr="00BF6FA1">
        <w:rPr>
          <w:rFonts w:ascii="Arial" w:eastAsia="Times New Roman" w:hAnsi="Arial" w:cs="Arial"/>
          <w:color w:val="69767A"/>
          <w:sz w:val="14"/>
          <w:szCs w:val="14"/>
        </w:rPr>
        <w:br/>
        <w:t>So Create and close the session on a need basis.</w:t>
      </w:r>
      <w:r w:rsidRPr="00BF6FA1">
        <w:rPr>
          <w:rFonts w:ascii="Arial" w:eastAsia="Times New Roman" w:hAnsi="Arial" w:cs="Arial"/>
          <w:color w:val="69767A"/>
          <w:sz w:val="14"/>
          <w:szCs w:val="14"/>
        </w:rPr>
        <w:br/>
      </w:r>
      <w:r w:rsidRPr="00BF6FA1">
        <w:rPr>
          <w:rFonts w:ascii="Arial" w:eastAsia="Times New Roman" w:hAnsi="Arial" w:cs="Arial"/>
          <w:b/>
          <w:bCs/>
          <w:color w:val="69767A"/>
          <w:sz w:val="14"/>
        </w:rPr>
        <w:t>Each Session</w:t>
      </w:r>
      <w:r w:rsidRPr="00BF6FA1">
        <w:rPr>
          <w:rFonts w:ascii="Arial" w:eastAsia="Times New Roman" w:hAnsi="Arial" w:cs="Arial"/>
          <w:color w:val="69767A"/>
          <w:sz w:val="14"/>
          <w:szCs w:val="14"/>
        </w:rPr>
        <w:t> is bounded by the </w:t>
      </w:r>
      <w:r w:rsidRPr="00BF6FA1">
        <w:rPr>
          <w:rFonts w:ascii="Arial" w:eastAsia="Times New Roman" w:hAnsi="Arial" w:cs="Arial"/>
          <w:b/>
          <w:bCs/>
          <w:color w:val="69767A"/>
          <w:sz w:val="14"/>
        </w:rPr>
        <w:t>beginning </w:t>
      </w:r>
      <w:r w:rsidRPr="00BF6FA1">
        <w:rPr>
          <w:rFonts w:ascii="Arial" w:eastAsia="Times New Roman" w:hAnsi="Arial" w:cs="Arial"/>
          <w:color w:val="69767A"/>
          <w:sz w:val="14"/>
          <w:szCs w:val="14"/>
        </w:rPr>
        <w:t>and </w:t>
      </w:r>
      <w:r w:rsidRPr="00BF6FA1">
        <w:rPr>
          <w:rFonts w:ascii="Arial" w:eastAsia="Times New Roman" w:hAnsi="Arial" w:cs="Arial"/>
          <w:b/>
          <w:bCs/>
          <w:color w:val="69767A"/>
          <w:sz w:val="14"/>
        </w:rPr>
        <w:t>end </w:t>
      </w:r>
      <w:r w:rsidRPr="00BF6FA1">
        <w:rPr>
          <w:rFonts w:ascii="Arial" w:eastAsia="Times New Roman" w:hAnsi="Arial" w:cs="Arial"/>
          <w:color w:val="69767A"/>
          <w:sz w:val="14"/>
          <w:szCs w:val="14"/>
        </w:rPr>
        <w:t>of a </w:t>
      </w:r>
      <w:r w:rsidRPr="00BF6FA1">
        <w:rPr>
          <w:rFonts w:ascii="Arial" w:eastAsia="Times New Roman" w:hAnsi="Arial" w:cs="Arial"/>
          <w:b/>
          <w:bCs/>
          <w:color w:val="69767A"/>
          <w:sz w:val="14"/>
        </w:rPr>
        <w:t>logical transaction</w:t>
      </w:r>
      <w:r w:rsidRPr="00BF6FA1">
        <w:rPr>
          <w:rFonts w:ascii="Arial" w:eastAsia="Times New Roman" w:hAnsi="Arial" w:cs="Arial"/>
          <w:color w:val="69767A"/>
          <w:sz w:val="14"/>
          <w:szCs w:val="14"/>
        </w:rPr>
        <w:t>.</w:t>
      </w:r>
    </w:p>
    <w:p w:rsidR="00BF6FA1" w:rsidRPr="00BF6FA1" w:rsidRDefault="00BF6FA1" w:rsidP="00BF6FA1">
      <w:pPr>
        <w:shd w:val="clear" w:color="auto" w:fill="FFFFFF"/>
        <w:spacing w:line="240" w:lineRule="auto"/>
        <w:rPr>
          <w:rFonts w:ascii="Arial" w:eastAsia="Times New Roman" w:hAnsi="Arial" w:cs="Arial"/>
          <w:color w:val="69767A"/>
          <w:sz w:val="14"/>
          <w:szCs w:val="14"/>
        </w:rPr>
      </w:pPr>
      <w:r w:rsidRPr="00BF6FA1">
        <w:rPr>
          <w:rFonts w:ascii="Arial" w:eastAsia="Times New Roman" w:hAnsi="Arial" w:cs="Arial"/>
          <w:b/>
          <w:bCs/>
          <w:color w:val="69767A"/>
          <w:sz w:val="14"/>
        </w:rPr>
        <w:t>We can use the session as below</w:t>
      </w:r>
    </w:p>
    <w:p w:rsidR="00BF6FA1" w:rsidRDefault="00BF6FA1" w:rsidP="00BF6FA1">
      <w:pPr>
        <w:pStyle w:val="HTMLPreformatted"/>
        <w:rPr>
          <w:color w:val="000000"/>
        </w:rPr>
      </w:pPr>
      <w:r>
        <w:rPr>
          <w:color w:val="000000"/>
        </w:rPr>
        <w:t xml:space="preserve">Session </w:t>
      </w:r>
      <w:proofErr w:type="spellStart"/>
      <w:r>
        <w:rPr>
          <w:color w:val="000000"/>
        </w:rPr>
        <w:t>session</w:t>
      </w:r>
      <w:proofErr w:type="spellEnd"/>
      <w:r>
        <w:rPr>
          <w:color w:val="000000"/>
        </w:rPr>
        <w:t xml:space="preserve"> = </w:t>
      </w:r>
      <w:proofErr w:type="spellStart"/>
      <w:proofErr w:type="gramStart"/>
      <w:r>
        <w:rPr>
          <w:color w:val="000000"/>
        </w:rPr>
        <w:t>sessionFactory.openSession</w:t>
      </w:r>
      <w:proofErr w:type="spellEnd"/>
      <w:r>
        <w:rPr>
          <w:color w:val="000000"/>
        </w:rPr>
        <w:t>(</w:t>
      </w:r>
      <w:proofErr w:type="gramEnd"/>
      <w:r>
        <w:rPr>
          <w:color w:val="000000"/>
        </w:rPr>
        <w:t>);</w:t>
      </w:r>
    </w:p>
    <w:p w:rsidR="00BF6FA1" w:rsidRDefault="00BF6FA1" w:rsidP="00BF6FA1">
      <w:pPr>
        <w:pStyle w:val="HTMLPreformatted"/>
        <w:rPr>
          <w:color w:val="000000"/>
        </w:rPr>
      </w:pPr>
      <w:r>
        <w:rPr>
          <w:color w:val="000000"/>
        </w:rPr>
        <w:t xml:space="preserve"> Transaction </w:t>
      </w:r>
      <w:proofErr w:type="spellStart"/>
      <w:proofErr w:type="gramStart"/>
      <w:r>
        <w:rPr>
          <w:color w:val="000000"/>
        </w:rPr>
        <w:t>tx</w:t>
      </w:r>
      <w:proofErr w:type="spellEnd"/>
      <w:proofErr w:type="gramEnd"/>
      <w:r>
        <w:rPr>
          <w:color w:val="000000"/>
        </w:rPr>
        <w:t>;</w:t>
      </w:r>
    </w:p>
    <w:p w:rsidR="00BF6FA1" w:rsidRDefault="00BF6FA1" w:rsidP="00BF6FA1">
      <w:pPr>
        <w:pStyle w:val="HTMLPreformatted"/>
        <w:rPr>
          <w:color w:val="000000"/>
        </w:rPr>
      </w:pPr>
      <w:r>
        <w:rPr>
          <w:color w:val="000000"/>
        </w:rPr>
        <w:t xml:space="preserve"> </w:t>
      </w:r>
      <w:proofErr w:type="gramStart"/>
      <w:r>
        <w:rPr>
          <w:color w:val="000000"/>
        </w:rPr>
        <w:t>try</w:t>
      </w:r>
      <w:proofErr w:type="gramEnd"/>
      <w:r>
        <w:rPr>
          <w:color w:val="000000"/>
        </w:rPr>
        <w:t xml:space="preserve"> {</w:t>
      </w:r>
    </w:p>
    <w:p w:rsidR="00BF6FA1" w:rsidRDefault="00BF6FA1" w:rsidP="00BF6FA1">
      <w:pPr>
        <w:pStyle w:val="HTMLPreformatted"/>
        <w:rPr>
          <w:color w:val="000000"/>
        </w:rPr>
      </w:pPr>
      <w:r>
        <w:rPr>
          <w:color w:val="000000"/>
        </w:rPr>
        <w:t xml:space="preserve">     </w:t>
      </w:r>
      <w:proofErr w:type="spellStart"/>
      <w:proofErr w:type="gramStart"/>
      <w:r>
        <w:rPr>
          <w:color w:val="000000"/>
        </w:rPr>
        <w:t>tx</w:t>
      </w:r>
      <w:proofErr w:type="spellEnd"/>
      <w:proofErr w:type="gramEnd"/>
      <w:r>
        <w:rPr>
          <w:color w:val="000000"/>
        </w:rPr>
        <w:t xml:space="preserve"> = </w:t>
      </w:r>
      <w:proofErr w:type="spellStart"/>
      <w:r>
        <w:rPr>
          <w:color w:val="000000"/>
        </w:rPr>
        <w:t>session.beginTransaction</w:t>
      </w:r>
      <w:proofErr w:type="spellEnd"/>
      <w:r>
        <w:rPr>
          <w:color w:val="000000"/>
        </w:rPr>
        <w:t>();</w:t>
      </w:r>
    </w:p>
    <w:p w:rsidR="00BF6FA1" w:rsidRDefault="00BF6FA1" w:rsidP="00BF6FA1">
      <w:pPr>
        <w:pStyle w:val="HTMLPreformatted"/>
        <w:rPr>
          <w:color w:val="000000"/>
        </w:rPr>
      </w:pPr>
      <w:r>
        <w:rPr>
          <w:color w:val="000000"/>
        </w:rPr>
        <w:t xml:space="preserve">     //do DB related work</w:t>
      </w:r>
    </w:p>
    <w:p w:rsidR="00BF6FA1" w:rsidRDefault="00BF6FA1" w:rsidP="00BF6FA1">
      <w:pPr>
        <w:pStyle w:val="HTMLPreformatted"/>
        <w:rPr>
          <w:color w:val="000000"/>
        </w:rPr>
      </w:pPr>
      <w:r>
        <w:rPr>
          <w:color w:val="000000"/>
        </w:rPr>
        <w:t xml:space="preserve">     ...</w:t>
      </w:r>
    </w:p>
    <w:p w:rsidR="00BF6FA1" w:rsidRDefault="00BF6FA1" w:rsidP="00BF6FA1">
      <w:pPr>
        <w:pStyle w:val="HTMLPreformatted"/>
        <w:rPr>
          <w:color w:val="000000"/>
        </w:rPr>
      </w:pPr>
      <w:r>
        <w:rPr>
          <w:color w:val="000000"/>
        </w:rPr>
        <w:t xml:space="preserve">     </w:t>
      </w:r>
      <w:proofErr w:type="spellStart"/>
      <w:proofErr w:type="gramStart"/>
      <w:r>
        <w:rPr>
          <w:color w:val="000000"/>
        </w:rPr>
        <w:t>tx.commit</w:t>
      </w:r>
      <w:proofErr w:type="spellEnd"/>
      <w:r>
        <w:rPr>
          <w:color w:val="000000"/>
        </w:rPr>
        <w:t>(</w:t>
      </w:r>
      <w:proofErr w:type="gramEnd"/>
      <w:r>
        <w:rPr>
          <w:color w:val="000000"/>
        </w:rPr>
        <w:t>);</w:t>
      </w:r>
    </w:p>
    <w:p w:rsidR="00BF6FA1" w:rsidRDefault="00BF6FA1" w:rsidP="00BF6FA1">
      <w:pPr>
        <w:pStyle w:val="HTMLPreformatted"/>
        <w:rPr>
          <w:color w:val="000000"/>
        </w:rPr>
      </w:pPr>
      <w:r>
        <w:rPr>
          <w:color w:val="000000"/>
        </w:rPr>
        <w:t xml:space="preserve"> }</w:t>
      </w:r>
    </w:p>
    <w:p w:rsidR="00BF6FA1" w:rsidRDefault="00BF6FA1" w:rsidP="00BF6FA1">
      <w:pPr>
        <w:pStyle w:val="HTMLPreformatted"/>
        <w:rPr>
          <w:color w:val="000000"/>
        </w:rPr>
      </w:pPr>
      <w:r>
        <w:rPr>
          <w:color w:val="000000"/>
        </w:rPr>
        <w:t xml:space="preserve"> </w:t>
      </w:r>
      <w:proofErr w:type="gramStart"/>
      <w:r>
        <w:rPr>
          <w:color w:val="000000"/>
        </w:rPr>
        <w:t>catch</w:t>
      </w:r>
      <w:proofErr w:type="gramEnd"/>
      <w:r>
        <w:rPr>
          <w:color w:val="000000"/>
        </w:rPr>
        <w:t xml:space="preserve"> (Exception e) {</w:t>
      </w:r>
    </w:p>
    <w:p w:rsidR="00BF6FA1" w:rsidRDefault="00BF6FA1" w:rsidP="00BF6FA1">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tx</w:t>
      </w:r>
      <w:proofErr w:type="spellEnd"/>
      <w:r>
        <w:rPr>
          <w:color w:val="000000"/>
        </w:rPr>
        <w:t xml:space="preserve">!=null) </w:t>
      </w:r>
      <w:proofErr w:type="spellStart"/>
      <w:r>
        <w:rPr>
          <w:color w:val="000000"/>
        </w:rPr>
        <w:t>tx.rollback</w:t>
      </w:r>
      <w:proofErr w:type="spellEnd"/>
      <w:r>
        <w:rPr>
          <w:color w:val="000000"/>
        </w:rPr>
        <w:t>();</w:t>
      </w:r>
    </w:p>
    <w:p w:rsidR="00BF6FA1" w:rsidRDefault="00BF6FA1" w:rsidP="00BF6FA1">
      <w:pPr>
        <w:pStyle w:val="HTMLPreformatted"/>
        <w:rPr>
          <w:color w:val="000000"/>
        </w:rPr>
      </w:pPr>
      <w:r>
        <w:rPr>
          <w:color w:val="000000"/>
        </w:rPr>
        <w:t xml:space="preserve">     </w:t>
      </w:r>
      <w:proofErr w:type="gramStart"/>
      <w:r>
        <w:rPr>
          <w:color w:val="000000"/>
        </w:rPr>
        <w:t>throw</w:t>
      </w:r>
      <w:proofErr w:type="gramEnd"/>
      <w:r>
        <w:rPr>
          <w:color w:val="000000"/>
        </w:rPr>
        <w:t xml:space="preserve"> e;</w:t>
      </w:r>
    </w:p>
    <w:p w:rsidR="00BF6FA1" w:rsidRDefault="00BF6FA1" w:rsidP="00BF6FA1">
      <w:pPr>
        <w:pStyle w:val="HTMLPreformatted"/>
        <w:rPr>
          <w:color w:val="000000"/>
        </w:rPr>
      </w:pPr>
      <w:r>
        <w:rPr>
          <w:color w:val="000000"/>
        </w:rPr>
        <w:t xml:space="preserve"> }</w:t>
      </w:r>
    </w:p>
    <w:p w:rsidR="00BF6FA1" w:rsidRDefault="00BF6FA1" w:rsidP="00BF6FA1">
      <w:pPr>
        <w:pStyle w:val="HTMLPreformatted"/>
        <w:rPr>
          <w:color w:val="000000"/>
        </w:rPr>
      </w:pPr>
      <w:r>
        <w:rPr>
          <w:color w:val="000000"/>
        </w:rPr>
        <w:t xml:space="preserve"> </w:t>
      </w:r>
      <w:proofErr w:type="gramStart"/>
      <w:r>
        <w:rPr>
          <w:color w:val="000000"/>
        </w:rPr>
        <w:t>finally</w:t>
      </w:r>
      <w:proofErr w:type="gramEnd"/>
      <w:r>
        <w:rPr>
          <w:color w:val="000000"/>
        </w:rPr>
        <w:t xml:space="preserve"> {</w:t>
      </w:r>
    </w:p>
    <w:p w:rsidR="00BF6FA1" w:rsidRDefault="00BF6FA1" w:rsidP="00BF6FA1">
      <w:pPr>
        <w:pStyle w:val="HTMLPreformatted"/>
        <w:rPr>
          <w:color w:val="000000"/>
        </w:rPr>
      </w:pPr>
      <w:r>
        <w:rPr>
          <w:color w:val="000000"/>
        </w:rPr>
        <w:t xml:space="preserve">     </w:t>
      </w:r>
      <w:proofErr w:type="spellStart"/>
      <w:proofErr w:type="gramStart"/>
      <w:r>
        <w:rPr>
          <w:color w:val="000000"/>
        </w:rPr>
        <w:t>session.close</w:t>
      </w:r>
      <w:proofErr w:type="spellEnd"/>
      <w:r>
        <w:rPr>
          <w:color w:val="000000"/>
        </w:rPr>
        <w:t>(</w:t>
      </w:r>
      <w:proofErr w:type="gramEnd"/>
      <w:r>
        <w:rPr>
          <w:color w:val="000000"/>
        </w:rPr>
        <w:t>);</w:t>
      </w:r>
    </w:p>
    <w:p w:rsidR="00BF6FA1" w:rsidRDefault="00BF6FA1" w:rsidP="00BF6FA1">
      <w:pPr>
        <w:pStyle w:val="HTMLPreformatted"/>
        <w:rPr>
          <w:color w:val="000000"/>
        </w:rPr>
      </w:pPr>
      <w:r>
        <w:rPr>
          <w:color w:val="000000"/>
        </w:rPr>
        <w:t xml:space="preserve"> }</w:t>
      </w:r>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proofErr w:type="spellStart"/>
      <w:proofErr w:type="gramStart"/>
      <w:r>
        <w:rPr>
          <w:rStyle w:val="Strong"/>
          <w:rFonts w:ascii="Arial" w:hAnsi="Arial" w:cs="Arial"/>
          <w:color w:val="69767A"/>
          <w:sz w:val="14"/>
          <w:szCs w:val="14"/>
        </w:rPr>
        <w:t>sessionFactory.openSession</w:t>
      </w:r>
      <w:proofErr w:type="spellEnd"/>
      <w:r>
        <w:rPr>
          <w:rStyle w:val="Strong"/>
          <w:rFonts w:ascii="Arial" w:hAnsi="Arial" w:cs="Arial"/>
          <w:color w:val="69767A"/>
          <w:sz w:val="14"/>
          <w:szCs w:val="14"/>
        </w:rPr>
        <w:t>(</w:t>
      </w:r>
      <w:proofErr w:type="gramEnd"/>
      <w:r>
        <w:rPr>
          <w:rStyle w:val="Strong"/>
          <w:rFonts w:ascii="Arial" w:hAnsi="Arial" w:cs="Arial"/>
          <w:color w:val="69767A"/>
          <w:sz w:val="14"/>
          <w:szCs w:val="14"/>
        </w:rPr>
        <w:t>)</w:t>
      </w:r>
      <w:r>
        <w:rPr>
          <w:rFonts w:ascii="Arial" w:hAnsi="Arial" w:cs="Arial"/>
          <w:color w:val="69767A"/>
          <w:sz w:val="14"/>
          <w:szCs w:val="14"/>
        </w:rPr>
        <w:t xml:space="preserve"> is used to obtain the session from </w:t>
      </w:r>
      <w:proofErr w:type="spellStart"/>
      <w:r>
        <w:rPr>
          <w:rFonts w:ascii="Arial" w:hAnsi="Arial" w:cs="Arial"/>
          <w:color w:val="69767A"/>
          <w:sz w:val="14"/>
          <w:szCs w:val="14"/>
        </w:rPr>
        <w:t>SessionFactory</w:t>
      </w:r>
      <w:proofErr w:type="spellEnd"/>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proofErr w:type="spellStart"/>
      <w:proofErr w:type="gramStart"/>
      <w:r>
        <w:rPr>
          <w:rStyle w:val="Strong"/>
          <w:rFonts w:ascii="Arial" w:hAnsi="Arial" w:cs="Arial"/>
          <w:color w:val="69767A"/>
          <w:sz w:val="14"/>
          <w:szCs w:val="14"/>
        </w:rPr>
        <w:t>session.beginTransaction</w:t>
      </w:r>
      <w:proofErr w:type="spellEnd"/>
      <w:r>
        <w:rPr>
          <w:rStyle w:val="Strong"/>
          <w:rFonts w:ascii="Arial" w:hAnsi="Arial" w:cs="Arial"/>
          <w:color w:val="69767A"/>
          <w:sz w:val="14"/>
          <w:szCs w:val="14"/>
        </w:rPr>
        <w:t>(</w:t>
      </w:r>
      <w:proofErr w:type="gramEnd"/>
      <w:r>
        <w:rPr>
          <w:rStyle w:val="Strong"/>
          <w:rFonts w:ascii="Arial" w:hAnsi="Arial" w:cs="Arial"/>
          <w:color w:val="69767A"/>
          <w:sz w:val="14"/>
          <w:szCs w:val="14"/>
        </w:rPr>
        <w:t>)</w:t>
      </w:r>
      <w:r>
        <w:rPr>
          <w:rFonts w:ascii="Arial" w:hAnsi="Arial" w:cs="Arial"/>
          <w:color w:val="69767A"/>
          <w:sz w:val="14"/>
          <w:szCs w:val="14"/>
        </w:rPr>
        <w:t> is used to begin the transaction</w:t>
      </w:r>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proofErr w:type="spellStart"/>
      <w:proofErr w:type="gramStart"/>
      <w:r>
        <w:rPr>
          <w:rStyle w:val="Strong"/>
          <w:rFonts w:ascii="Arial" w:hAnsi="Arial" w:cs="Arial"/>
          <w:color w:val="69767A"/>
          <w:sz w:val="14"/>
          <w:szCs w:val="14"/>
        </w:rPr>
        <w:t>tx.commit</w:t>
      </w:r>
      <w:proofErr w:type="spellEnd"/>
      <w:r>
        <w:rPr>
          <w:rStyle w:val="Strong"/>
          <w:rFonts w:ascii="Arial" w:hAnsi="Arial" w:cs="Arial"/>
          <w:color w:val="69767A"/>
          <w:sz w:val="14"/>
          <w:szCs w:val="14"/>
        </w:rPr>
        <w:t>(</w:t>
      </w:r>
      <w:proofErr w:type="gramEnd"/>
      <w:r>
        <w:rPr>
          <w:rStyle w:val="Strong"/>
          <w:rFonts w:ascii="Arial" w:hAnsi="Arial" w:cs="Arial"/>
          <w:color w:val="69767A"/>
          <w:sz w:val="14"/>
          <w:szCs w:val="14"/>
        </w:rPr>
        <w:t>)</w:t>
      </w:r>
      <w:r>
        <w:rPr>
          <w:rFonts w:ascii="Arial" w:hAnsi="Arial" w:cs="Arial"/>
          <w:color w:val="69767A"/>
          <w:sz w:val="14"/>
          <w:szCs w:val="14"/>
        </w:rPr>
        <w:t> is used to commit the transaction</w:t>
      </w:r>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proofErr w:type="spellStart"/>
      <w:proofErr w:type="gramStart"/>
      <w:r>
        <w:rPr>
          <w:rStyle w:val="Strong"/>
          <w:rFonts w:ascii="Arial" w:hAnsi="Arial" w:cs="Arial"/>
          <w:color w:val="69767A"/>
          <w:sz w:val="14"/>
          <w:szCs w:val="14"/>
        </w:rPr>
        <w:t>tx.rollback</w:t>
      </w:r>
      <w:proofErr w:type="spellEnd"/>
      <w:r>
        <w:rPr>
          <w:rStyle w:val="Strong"/>
          <w:rFonts w:ascii="Arial" w:hAnsi="Arial" w:cs="Arial"/>
          <w:color w:val="69767A"/>
          <w:sz w:val="14"/>
          <w:szCs w:val="14"/>
        </w:rPr>
        <w:t>(</w:t>
      </w:r>
      <w:proofErr w:type="gramEnd"/>
      <w:r>
        <w:rPr>
          <w:rStyle w:val="Strong"/>
          <w:rFonts w:ascii="Arial" w:hAnsi="Arial" w:cs="Arial"/>
          <w:color w:val="69767A"/>
          <w:sz w:val="14"/>
          <w:szCs w:val="14"/>
        </w:rPr>
        <w:t>)</w:t>
      </w:r>
      <w:r>
        <w:rPr>
          <w:rFonts w:ascii="Arial" w:hAnsi="Arial" w:cs="Arial"/>
          <w:color w:val="69767A"/>
          <w:sz w:val="14"/>
          <w:szCs w:val="14"/>
        </w:rPr>
        <w:t> is used to roll back the transaction if any exception is thrown</w:t>
      </w:r>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proofErr w:type="spellStart"/>
      <w:proofErr w:type="gramStart"/>
      <w:r>
        <w:rPr>
          <w:rStyle w:val="Strong"/>
          <w:rFonts w:ascii="Arial" w:hAnsi="Arial" w:cs="Arial"/>
          <w:color w:val="69767A"/>
          <w:sz w:val="14"/>
          <w:szCs w:val="14"/>
        </w:rPr>
        <w:t>session.close</w:t>
      </w:r>
      <w:proofErr w:type="spellEnd"/>
      <w:r>
        <w:rPr>
          <w:rStyle w:val="Strong"/>
          <w:rFonts w:ascii="Arial" w:hAnsi="Arial" w:cs="Arial"/>
          <w:color w:val="69767A"/>
          <w:sz w:val="14"/>
          <w:szCs w:val="14"/>
        </w:rPr>
        <w:t>(</w:t>
      </w:r>
      <w:proofErr w:type="gramEnd"/>
      <w:r>
        <w:rPr>
          <w:rStyle w:val="Strong"/>
          <w:rFonts w:ascii="Arial" w:hAnsi="Arial" w:cs="Arial"/>
          <w:color w:val="69767A"/>
          <w:sz w:val="14"/>
          <w:szCs w:val="14"/>
        </w:rPr>
        <w:t>)</w:t>
      </w:r>
      <w:r>
        <w:rPr>
          <w:rFonts w:ascii="Arial" w:hAnsi="Arial" w:cs="Arial"/>
          <w:color w:val="69767A"/>
          <w:sz w:val="14"/>
          <w:szCs w:val="14"/>
        </w:rPr>
        <w:t> is used to close the session.</w:t>
      </w:r>
    </w:p>
    <w:p w:rsidR="00BF6FA1" w:rsidRDefault="00BF6FA1" w:rsidP="00BF6FA1">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It is good practice to </w:t>
      </w:r>
      <w:r>
        <w:rPr>
          <w:rStyle w:val="Strong"/>
          <w:rFonts w:ascii="Arial" w:hAnsi="Arial" w:cs="Arial"/>
          <w:color w:val="69767A"/>
          <w:sz w:val="14"/>
          <w:szCs w:val="14"/>
        </w:rPr>
        <w:t>Rollback</w:t>
      </w:r>
      <w:r>
        <w:rPr>
          <w:rFonts w:ascii="Arial" w:hAnsi="Arial" w:cs="Arial"/>
          <w:color w:val="69767A"/>
          <w:sz w:val="14"/>
          <w:szCs w:val="14"/>
        </w:rPr>
        <w:t> the </w:t>
      </w:r>
      <w:r>
        <w:rPr>
          <w:rStyle w:val="Strong"/>
          <w:rFonts w:ascii="Arial" w:hAnsi="Arial" w:cs="Arial"/>
          <w:color w:val="69767A"/>
          <w:sz w:val="14"/>
          <w:szCs w:val="14"/>
        </w:rPr>
        <w:t>entire transaction</w:t>
      </w:r>
      <w:r>
        <w:rPr>
          <w:rFonts w:ascii="Arial" w:hAnsi="Arial" w:cs="Arial"/>
          <w:color w:val="69767A"/>
          <w:sz w:val="14"/>
          <w:szCs w:val="14"/>
        </w:rPr>
        <w:t> whenever any exception is thrown within the session as shown in the Catch block.</w:t>
      </w:r>
    </w:p>
    <w:p w:rsidR="00C3244D" w:rsidRDefault="00BF6FA1" w:rsidP="00C3244D">
      <w:pPr>
        <w:pStyle w:val="NormalWeb"/>
        <w:shd w:val="clear" w:color="auto" w:fill="FFFFFF"/>
        <w:spacing w:before="0" w:beforeAutospacing="0" w:after="200" w:afterAutospacing="0"/>
        <w:rPr>
          <w:b/>
          <w:bCs/>
          <w:color w:val="3C4C50"/>
          <w:sz w:val="14"/>
          <w:szCs w:val="14"/>
        </w:rPr>
      </w:pPr>
      <w:r>
        <w:rPr>
          <w:rFonts w:ascii="Arial" w:hAnsi="Arial" w:cs="Arial"/>
          <w:color w:val="69767A"/>
          <w:sz w:val="14"/>
          <w:szCs w:val="14"/>
        </w:rPr>
        <w:t>The </w:t>
      </w:r>
      <w:r>
        <w:rPr>
          <w:rStyle w:val="Strong"/>
          <w:rFonts w:ascii="Arial" w:hAnsi="Arial" w:cs="Arial"/>
          <w:color w:val="69767A"/>
          <w:sz w:val="14"/>
          <w:szCs w:val="14"/>
        </w:rPr>
        <w:t>internal state</w:t>
      </w:r>
      <w:r>
        <w:rPr>
          <w:rFonts w:ascii="Arial" w:hAnsi="Arial" w:cs="Arial"/>
          <w:color w:val="69767A"/>
          <w:sz w:val="14"/>
          <w:szCs w:val="14"/>
        </w:rPr>
        <w:t> of the Session </w:t>
      </w:r>
      <w:r>
        <w:rPr>
          <w:rStyle w:val="Strong"/>
          <w:rFonts w:ascii="Arial" w:hAnsi="Arial" w:cs="Arial"/>
          <w:color w:val="69767A"/>
          <w:sz w:val="14"/>
          <w:szCs w:val="14"/>
        </w:rPr>
        <w:t>might not be consistent</w:t>
      </w:r>
      <w:r>
        <w:rPr>
          <w:rFonts w:ascii="Arial" w:hAnsi="Arial" w:cs="Arial"/>
          <w:color w:val="69767A"/>
          <w:sz w:val="14"/>
          <w:szCs w:val="14"/>
        </w:rPr>
        <w:t> with the database after the exception is thrown and hence we should </w:t>
      </w:r>
      <w:r>
        <w:rPr>
          <w:rStyle w:val="Strong"/>
          <w:rFonts w:ascii="Arial" w:hAnsi="Arial" w:cs="Arial"/>
          <w:color w:val="69767A"/>
          <w:sz w:val="14"/>
          <w:szCs w:val="14"/>
        </w:rPr>
        <w:t>discard </w:t>
      </w:r>
      <w:r>
        <w:rPr>
          <w:rFonts w:ascii="Arial" w:hAnsi="Arial" w:cs="Arial"/>
          <w:color w:val="69767A"/>
          <w:sz w:val="14"/>
          <w:szCs w:val="14"/>
        </w:rPr>
        <w:t>the session hence closing it in the </w:t>
      </w:r>
      <w:r>
        <w:rPr>
          <w:rStyle w:val="Strong"/>
          <w:rFonts w:ascii="Arial" w:hAnsi="Arial" w:cs="Arial"/>
          <w:color w:val="69767A"/>
          <w:sz w:val="14"/>
          <w:szCs w:val="14"/>
        </w:rPr>
        <w:t>finally </w:t>
      </w:r>
      <w:r>
        <w:rPr>
          <w:rFonts w:ascii="Arial" w:hAnsi="Arial" w:cs="Arial"/>
          <w:color w:val="69767A"/>
          <w:sz w:val="14"/>
          <w:szCs w:val="14"/>
        </w:rPr>
        <w:t>block.</w:t>
      </w:r>
      <w:r w:rsidR="00C3244D">
        <w:rPr>
          <w:b/>
          <w:bCs/>
          <w:color w:val="3C4C50"/>
          <w:sz w:val="14"/>
          <w:szCs w:val="14"/>
        </w:rPr>
        <w:t xml:space="preserve"> </w:t>
      </w:r>
    </w:p>
    <w:p w:rsidR="00C3244D" w:rsidRDefault="00C3244D" w:rsidP="00C3244D">
      <w:pPr>
        <w:pStyle w:val="Heading1"/>
        <w:rPr>
          <w:b w:val="0"/>
          <w:bCs w:val="0"/>
          <w:color w:val="3C4C50"/>
          <w:sz w:val="30"/>
          <w:szCs w:val="30"/>
        </w:rPr>
      </w:pPr>
      <w:r>
        <w:rPr>
          <w:b w:val="0"/>
          <w:bCs w:val="0"/>
          <w:color w:val="3C4C50"/>
          <w:sz w:val="30"/>
          <w:szCs w:val="30"/>
        </w:rPr>
        <w:t>Object Lifecycle and states in Hibernate</w:t>
      </w:r>
    </w:p>
    <w:p w:rsidR="00085633" w:rsidRDefault="00085633"/>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b/>
          <w:bCs/>
          <w:color w:val="69767A"/>
          <w:sz w:val="14"/>
        </w:rPr>
        <w:t>Looking at the state of an object</w:t>
      </w:r>
      <w:r w:rsidRPr="00C3244D">
        <w:rPr>
          <w:rFonts w:ascii="Arial" w:eastAsia="Times New Roman" w:hAnsi="Arial" w:cs="Arial"/>
          <w:color w:val="69767A"/>
          <w:sz w:val="14"/>
          <w:szCs w:val="14"/>
        </w:rPr>
        <w:t> in Hibernate, we will get to know whether object is </w:t>
      </w:r>
      <w:r w:rsidRPr="00C3244D">
        <w:rPr>
          <w:rFonts w:ascii="Arial" w:eastAsia="Times New Roman" w:hAnsi="Arial" w:cs="Arial"/>
          <w:b/>
          <w:bCs/>
          <w:color w:val="69767A"/>
          <w:sz w:val="14"/>
        </w:rPr>
        <w:t>saved</w:t>
      </w:r>
      <w:r w:rsidRPr="00C3244D">
        <w:rPr>
          <w:rFonts w:ascii="Arial" w:eastAsia="Times New Roman" w:hAnsi="Arial" w:cs="Arial"/>
          <w:color w:val="69767A"/>
          <w:sz w:val="14"/>
          <w:szCs w:val="14"/>
        </w:rPr>
        <w:t> into </w:t>
      </w:r>
      <w:r w:rsidRPr="00C3244D">
        <w:rPr>
          <w:rFonts w:ascii="Arial" w:eastAsia="Times New Roman" w:hAnsi="Arial" w:cs="Arial"/>
          <w:b/>
          <w:bCs/>
          <w:color w:val="69767A"/>
          <w:sz w:val="14"/>
        </w:rPr>
        <w:t>Database or not</w:t>
      </w:r>
      <w:r w:rsidRPr="00C3244D">
        <w:rPr>
          <w:rFonts w:ascii="Arial" w:eastAsia="Times New Roman" w:hAnsi="Arial" w:cs="Arial"/>
          <w:color w:val="69767A"/>
          <w:sz w:val="14"/>
          <w:szCs w:val="14"/>
        </w:rPr>
        <w:t>.</w:t>
      </w:r>
    </w:p>
    <w:p w:rsidR="00C3244D" w:rsidRPr="00C3244D" w:rsidRDefault="00C3244D" w:rsidP="00C3244D">
      <w:pPr>
        <w:shd w:val="clear" w:color="auto" w:fill="FFFFFF"/>
        <w:spacing w:before="80" w:after="80" w:line="240" w:lineRule="auto"/>
        <w:outlineLvl w:val="4"/>
        <w:rPr>
          <w:rFonts w:ascii="Times New Roman" w:eastAsia="Times New Roman" w:hAnsi="Times New Roman" w:cs="Times New Roman"/>
          <w:color w:val="3C4C50"/>
          <w:sz w:val="20"/>
          <w:szCs w:val="20"/>
        </w:rPr>
      </w:pPr>
      <w:r w:rsidRPr="00C3244D">
        <w:rPr>
          <w:rFonts w:ascii="Times New Roman" w:eastAsia="Times New Roman" w:hAnsi="Times New Roman" w:cs="Times New Roman"/>
          <w:b/>
          <w:bCs/>
          <w:color w:val="3C4C50"/>
          <w:sz w:val="20"/>
          <w:szCs w:val="20"/>
        </w:rPr>
        <w:t>The 3 states of an object in Hibernate</w:t>
      </w:r>
    </w:p>
    <w:p w:rsidR="00C3244D" w:rsidRPr="00C3244D" w:rsidRDefault="00C3244D" w:rsidP="00C3244D">
      <w:pPr>
        <w:shd w:val="clear" w:color="auto" w:fill="FFFFFF"/>
        <w:spacing w:before="80" w:after="80" w:line="240" w:lineRule="auto"/>
        <w:outlineLvl w:val="5"/>
        <w:rPr>
          <w:rFonts w:ascii="lato" w:eastAsia="Times New Roman" w:hAnsi="lato" w:cs="Times New Roman"/>
          <w:b/>
          <w:bCs/>
          <w:color w:val="3C4C50"/>
          <w:sz w:val="18"/>
          <w:szCs w:val="18"/>
        </w:rPr>
      </w:pPr>
      <w:r w:rsidRPr="00C3244D">
        <w:rPr>
          <w:rFonts w:ascii="lato" w:eastAsia="Times New Roman" w:hAnsi="lato" w:cs="Times New Roman"/>
          <w:b/>
          <w:bCs/>
          <w:color w:val="3C4C50"/>
          <w:sz w:val="18"/>
        </w:rPr>
        <w:t>Transient</w:t>
      </w:r>
    </w:p>
    <w:p w:rsidR="00C3244D" w:rsidRPr="00C3244D" w:rsidRDefault="00C3244D" w:rsidP="00C3244D">
      <w:pPr>
        <w:shd w:val="clear" w:color="auto" w:fill="FFFFFF"/>
        <w:spacing w:before="80" w:after="80" w:line="240" w:lineRule="auto"/>
        <w:outlineLvl w:val="5"/>
        <w:rPr>
          <w:rFonts w:ascii="lato" w:eastAsia="Times New Roman" w:hAnsi="lato" w:cs="Times New Roman"/>
          <w:b/>
          <w:bCs/>
          <w:color w:val="3C4C50"/>
          <w:sz w:val="18"/>
          <w:szCs w:val="18"/>
        </w:rPr>
      </w:pPr>
      <w:r w:rsidRPr="00C3244D">
        <w:rPr>
          <w:rFonts w:ascii="lato" w:eastAsia="Times New Roman" w:hAnsi="lato" w:cs="Times New Roman"/>
          <w:b/>
          <w:bCs/>
          <w:color w:val="3C4C50"/>
          <w:sz w:val="18"/>
        </w:rPr>
        <w:t>Persistent</w:t>
      </w:r>
    </w:p>
    <w:p w:rsidR="00C3244D" w:rsidRDefault="00C3244D" w:rsidP="00C3244D">
      <w:pPr>
        <w:shd w:val="clear" w:color="auto" w:fill="FFFFFF"/>
        <w:spacing w:before="80" w:after="80" w:line="240" w:lineRule="auto"/>
        <w:outlineLvl w:val="5"/>
        <w:rPr>
          <w:rFonts w:ascii="lato" w:eastAsia="Times New Roman" w:hAnsi="lato" w:cs="Times New Roman"/>
          <w:b/>
          <w:bCs/>
          <w:color w:val="3C4C50"/>
          <w:sz w:val="18"/>
        </w:rPr>
      </w:pPr>
      <w:r w:rsidRPr="00C3244D">
        <w:rPr>
          <w:rFonts w:ascii="lato" w:eastAsia="Times New Roman" w:hAnsi="lato" w:cs="Times New Roman"/>
          <w:b/>
          <w:bCs/>
          <w:color w:val="3C4C50"/>
          <w:sz w:val="18"/>
        </w:rPr>
        <w:t>Detached</w:t>
      </w:r>
    </w:p>
    <w:p w:rsidR="00906AB2" w:rsidRDefault="00906AB2" w:rsidP="00C3244D">
      <w:pPr>
        <w:shd w:val="clear" w:color="auto" w:fill="FFFFFF"/>
        <w:spacing w:before="80" w:after="80" w:line="240" w:lineRule="auto"/>
        <w:outlineLvl w:val="5"/>
        <w:rPr>
          <w:rFonts w:ascii="lato" w:eastAsia="Times New Roman" w:hAnsi="lato" w:cs="Times New Roman"/>
          <w:b/>
          <w:bCs/>
          <w:color w:val="3C4C50"/>
          <w:sz w:val="18"/>
        </w:rPr>
      </w:pPr>
    </w:p>
    <w:p w:rsidR="00906AB2" w:rsidRDefault="00906AB2" w:rsidP="00C3244D">
      <w:pPr>
        <w:shd w:val="clear" w:color="auto" w:fill="FFFFFF"/>
        <w:spacing w:before="80" w:after="80" w:line="240" w:lineRule="auto"/>
        <w:outlineLvl w:val="5"/>
        <w:rPr>
          <w:rFonts w:ascii="lato" w:eastAsia="Times New Roman" w:hAnsi="lato" w:cs="Times New Roman"/>
          <w:b/>
          <w:bCs/>
          <w:color w:val="3C4C50"/>
          <w:sz w:val="18"/>
        </w:rPr>
      </w:pPr>
    </w:p>
    <w:p w:rsidR="00906AB2" w:rsidRDefault="00906AB2" w:rsidP="00C3244D">
      <w:pPr>
        <w:shd w:val="clear" w:color="auto" w:fill="FFFFFF"/>
        <w:spacing w:before="80" w:after="80" w:line="240" w:lineRule="auto"/>
        <w:outlineLvl w:val="5"/>
        <w:rPr>
          <w:rFonts w:ascii="lato" w:eastAsia="Times New Roman" w:hAnsi="lato" w:cs="Times New Roman"/>
          <w:b/>
          <w:bCs/>
          <w:color w:val="3C4C50"/>
          <w:sz w:val="18"/>
        </w:rPr>
      </w:pPr>
    </w:p>
    <w:p w:rsidR="00906AB2" w:rsidRDefault="00906AB2" w:rsidP="00C3244D">
      <w:pPr>
        <w:shd w:val="clear" w:color="auto" w:fill="FFFFFF"/>
        <w:spacing w:before="80" w:after="80" w:line="240" w:lineRule="auto"/>
        <w:outlineLvl w:val="5"/>
        <w:rPr>
          <w:rFonts w:ascii="lato" w:eastAsia="Times New Roman" w:hAnsi="lato" w:cs="Times New Roman"/>
          <w:b/>
          <w:bCs/>
          <w:color w:val="3C4C50"/>
          <w:sz w:val="18"/>
        </w:rPr>
      </w:pPr>
    </w:p>
    <w:p w:rsidR="00906AB2" w:rsidRDefault="00906AB2" w:rsidP="00C3244D">
      <w:pPr>
        <w:shd w:val="clear" w:color="auto" w:fill="FFFFFF"/>
        <w:spacing w:before="80" w:after="80" w:line="240" w:lineRule="auto"/>
        <w:outlineLvl w:val="5"/>
        <w:rPr>
          <w:rFonts w:ascii="lato" w:eastAsia="Times New Roman" w:hAnsi="lato" w:cs="Times New Roman"/>
          <w:b/>
          <w:bCs/>
          <w:color w:val="3C4C50"/>
          <w:sz w:val="18"/>
        </w:rPr>
      </w:pPr>
    </w:p>
    <w:p w:rsidR="00906AB2" w:rsidRDefault="00906AB2" w:rsidP="00C3244D">
      <w:pPr>
        <w:shd w:val="clear" w:color="auto" w:fill="FFFFFF"/>
        <w:spacing w:before="80" w:after="80" w:line="240" w:lineRule="auto"/>
        <w:outlineLvl w:val="5"/>
        <w:rPr>
          <w:rFonts w:ascii="lato" w:eastAsia="Times New Roman" w:hAnsi="lato" w:cs="Times New Roman"/>
          <w:b/>
          <w:bCs/>
          <w:color w:val="3C4C50"/>
          <w:sz w:val="18"/>
        </w:rPr>
      </w:pPr>
    </w:p>
    <w:p w:rsidR="00906AB2" w:rsidRPr="00C3244D" w:rsidRDefault="00906AB2" w:rsidP="00C3244D">
      <w:pPr>
        <w:shd w:val="clear" w:color="auto" w:fill="FFFFFF"/>
        <w:spacing w:before="80" w:after="80" w:line="240" w:lineRule="auto"/>
        <w:outlineLvl w:val="5"/>
        <w:rPr>
          <w:rFonts w:ascii="lato" w:eastAsia="Times New Roman" w:hAnsi="lato" w:cs="Times New Roman"/>
          <w:b/>
          <w:bCs/>
          <w:color w:val="3C4C50"/>
          <w:sz w:val="18"/>
          <w:szCs w:val="18"/>
        </w:rPr>
      </w:pPr>
    </w:p>
    <w:p w:rsidR="00C3244D" w:rsidRPr="00C3244D" w:rsidRDefault="00C3244D" w:rsidP="00C3244D">
      <w:pPr>
        <w:shd w:val="clear" w:color="auto" w:fill="FFFFFF"/>
        <w:spacing w:line="240" w:lineRule="auto"/>
        <w:rPr>
          <w:rFonts w:ascii="Arial" w:eastAsia="Times New Roman" w:hAnsi="Arial" w:cs="Arial"/>
          <w:color w:val="69767A"/>
          <w:sz w:val="14"/>
          <w:szCs w:val="14"/>
        </w:rPr>
      </w:pPr>
    </w:p>
    <w:p w:rsidR="00C3244D" w:rsidRDefault="00C3244D">
      <w:r>
        <w:rPr>
          <w:noProof/>
        </w:rPr>
        <w:drawing>
          <wp:inline distT="0" distB="0" distL="0" distR="0">
            <wp:extent cx="5943600" cy="1244009"/>
            <wp:effectExtent l="19050" t="0" r="0" b="0"/>
            <wp:docPr id="4" name="Picture 4" descr="Hibernate_ObjectStat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_ObjectState_01"/>
                    <pic:cNvPicPr>
                      <a:picLocks noChangeAspect="1" noChangeArrowheads="1"/>
                    </pic:cNvPicPr>
                  </pic:nvPicPr>
                  <pic:blipFill>
                    <a:blip r:embed="rId11"/>
                    <a:srcRect/>
                    <a:stretch>
                      <a:fillRect/>
                    </a:stretch>
                  </pic:blipFill>
                  <pic:spPr bwMode="auto">
                    <a:xfrm>
                      <a:off x="0" y="0"/>
                      <a:ext cx="5943600" cy="1244009"/>
                    </a:xfrm>
                    <a:prstGeom prst="rect">
                      <a:avLst/>
                    </a:prstGeom>
                    <a:noFill/>
                    <a:ln w="9525">
                      <a:noFill/>
                      <a:miter lim="800000"/>
                      <a:headEnd/>
                      <a:tailEnd/>
                    </a:ln>
                  </pic:spPr>
                </pic:pic>
              </a:graphicData>
            </a:graphic>
          </wp:inline>
        </w:drawing>
      </w:r>
    </w:p>
    <w:p w:rsidR="00C3244D" w:rsidRDefault="00C3244D"/>
    <w:p w:rsidR="00C3244D" w:rsidRDefault="00C3244D" w:rsidP="00C3244D">
      <w:pPr>
        <w:pStyle w:val="Heading5"/>
        <w:shd w:val="clear" w:color="auto" w:fill="FFFFFF"/>
        <w:spacing w:before="80" w:beforeAutospacing="0" w:after="80" w:afterAutospacing="0"/>
        <w:rPr>
          <w:b w:val="0"/>
          <w:bCs w:val="0"/>
          <w:color w:val="3C4C50"/>
        </w:rPr>
      </w:pPr>
      <w:r>
        <w:rPr>
          <w:rStyle w:val="Strong"/>
          <w:b/>
          <w:bCs/>
          <w:color w:val="3C4C50"/>
        </w:rPr>
        <w:t>Let’s see these states in detail with example</w:t>
      </w:r>
    </w:p>
    <w:p w:rsidR="00C3244D" w:rsidRDefault="00C3244D" w:rsidP="00C3244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Transient state</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A transient object is one that Hibernate has no idea on it.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It’s the </w:t>
      </w:r>
      <w:r>
        <w:rPr>
          <w:rStyle w:val="Strong"/>
          <w:rFonts w:ascii="Arial" w:hAnsi="Arial" w:cs="Arial"/>
          <w:color w:val="69767A"/>
          <w:sz w:val="14"/>
          <w:szCs w:val="14"/>
        </w:rPr>
        <w:t>first state of any object</w:t>
      </w:r>
      <w:r>
        <w:rPr>
          <w:rFonts w:ascii="Arial" w:hAnsi="Arial" w:cs="Arial"/>
          <w:color w:val="69767A"/>
          <w:sz w:val="14"/>
          <w:szCs w:val="14"/>
        </w:rPr>
        <w:t> in the Hibernate Life cycle.</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Any object which is </w:t>
      </w:r>
      <w:r>
        <w:rPr>
          <w:rStyle w:val="Strong"/>
          <w:rFonts w:ascii="Arial" w:hAnsi="Arial" w:cs="Arial"/>
          <w:color w:val="69767A"/>
          <w:sz w:val="14"/>
          <w:szCs w:val="14"/>
        </w:rPr>
        <w:t>not associated</w:t>
      </w:r>
      <w:r>
        <w:rPr>
          <w:rFonts w:ascii="Arial" w:hAnsi="Arial" w:cs="Arial"/>
          <w:color w:val="69767A"/>
          <w:sz w:val="14"/>
          <w:szCs w:val="14"/>
        </w:rPr>
        <w:t> with hibernate </w:t>
      </w:r>
      <w:r>
        <w:rPr>
          <w:rStyle w:val="Strong"/>
          <w:rFonts w:ascii="Arial" w:hAnsi="Arial" w:cs="Arial"/>
          <w:color w:val="69767A"/>
          <w:sz w:val="14"/>
          <w:szCs w:val="14"/>
        </w:rPr>
        <w:t>session </w:t>
      </w:r>
      <w:r>
        <w:rPr>
          <w:rFonts w:ascii="Arial" w:hAnsi="Arial" w:cs="Arial"/>
          <w:color w:val="69767A"/>
          <w:sz w:val="14"/>
          <w:szCs w:val="14"/>
        </w:rPr>
        <w:t>and does not represent a row in the database is considered as transient.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It will be </w:t>
      </w:r>
      <w:r>
        <w:rPr>
          <w:rStyle w:val="Strong"/>
          <w:rFonts w:ascii="Arial" w:hAnsi="Arial" w:cs="Arial"/>
          <w:color w:val="69767A"/>
          <w:sz w:val="14"/>
          <w:szCs w:val="14"/>
        </w:rPr>
        <w:t>garbage collected</w:t>
      </w:r>
      <w:r>
        <w:rPr>
          <w:rFonts w:ascii="Arial" w:hAnsi="Arial" w:cs="Arial"/>
          <w:color w:val="69767A"/>
          <w:sz w:val="14"/>
          <w:szCs w:val="14"/>
        </w:rPr>
        <w:t xml:space="preserve"> by </w:t>
      </w:r>
      <w:proofErr w:type="spellStart"/>
      <w:r>
        <w:rPr>
          <w:rFonts w:ascii="Arial" w:hAnsi="Arial" w:cs="Arial"/>
          <w:color w:val="69767A"/>
          <w:sz w:val="14"/>
          <w:szCs w:val="14"/>
        </w:rPr>
        <w:t>JVM</w:t>
      </w:r>
      <w:proofErr w:type="gramStart"/>
      <w:r>
        <w:rPr>
          <w:rFonts w:ascii="Arial" w:hAnsi="Arial" w:cs="Arial"/>
          <w:color w:val="69767A"/>
          <w:sz w:val="14"/>
          <w:szCs w:val="14"/>
        </w:rPr>
        <w:t>,If</w:t>
      </w:r>
      <w:proofErr w:type="spellEnd"/>
      <w:proofErr w:type="gramEnd"/>
      <w:r>
        <w:rPr>
          <w:rFonts w:ascii="Arial" w:hAnsi="Arial" w:cs="Arial"/>
          <w:color w:val="69767A"/>
          <w:sz w:val="14"/>
          <w:szCs w:val="14"/>
        </w:rPr>
        <w:t> </w:t>
      </w:r>
      <w:r>
        <w:rPr>
          <w:rStyle w:val="Strong"/>
          <w:rFonts w:ascii="Arial" w:hAnsi="Arial" w:cs="Arial"/>
          <w:color w:val="69767A"/>
          <w:sz w:val="14"/>
          <w:szCs w:val="14"/>
        </w:rPr>
        <w:t>no </w:t>
      </w:r>
      <w:r>
        <w:rPr>
          <w:rFonts w:ascii="Arial" w:hAnsi="Arial" w:cs="Arial"/>
          <w:color w:val="69767A"/>
          <w:sz w:val="14"/>
          <w:szCs w:val="14"/>
        </w:rPr>
        <w:t>other </w:t>
      </w:r>
      <w:r>
        <w:rPr>
          <w:rStyle w:val="Strong"/>
          <w:rFonts w:ascii="Arial" w:hAnsi="Arial" w:cs="Arial"/>
          <w:color w:val="69767A"/>
          <w:sz w:val="14"/>
          <w:szCs w:val="14"/>
        </w:rPr>
        <w:t>object </w:t>
      </w:r>
      <w:r>
        <w:rPr>
          <w:rFonts w:ascii="Arial" w:hAnsi="Arial" w:cs="Arial"/>
          <w:color w:val="69767A"/>
          <w:sz w:val="14"/>
          <w:szCs w:val="14"/>
        </w:rPr>
        <w:t>is </w:t>
      </w:r>
      <w:r>
        <w:rPr>
          <w:rStyle w:val="Strong"/>
          <w:rFonts w:ascii="Arial" w:hAnsi="Arial" w:cs="Arial"/>
          <w:color w:val="69767A"/>
          <w:sz w:val="14"/>
          <w:szCs w:val="14"/>
        </w:rPr>
        <w:t>referencing </w:t>
      </w:r>
      <w:r>
        <w:rPr>
          <w:rFonts w:ascii="Arial" w:hAnsi="Arial" w:cs="Arial"/>
          <w:color w:val="69767A"/>
          <w:sz w:val="14"/>
          <w:szCs w:val="14"/>
        </w:rPr>
        <w:t>it.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An object that is created using the </w:t>
      </w:r>
      <w:proofErr w:type="gramStart"/>
      <w:r>
        <w:rPr>
          <w:rStyle w:val="Strong"/>
          <w:rFonts w:ascii="Arial" w:hAnsi="Arial" w:cs="Arial"/>
          <w:color w:val="69767A"/>
          <w:sz w:val="14"/>
          <w:szCs w:val="14"/>
        </w:rPr>
        <w:t>new(</w:t>
      </w:r>
      <w:proofErr w:type="gramEnd"/>
      <w:r>
        <w:rPr>
          <w:rStyle w:val="Strong"/>
          <w:rFonts w:ascii="Arial" w:hAnsi="Arial" w:cs="Arial"/>
          <w:color w:val="69767A"/>
          <w:sz w:val="14"/>
          <w:szCs w:val="14"/>
        </w:rPr>
        <w:t>)</w:t>
      </w:r>
      <w:r>
        <w:rPr>
          <w:rFonts w:ascii="Arial" w:hAnsi="Arial" w:cs="Arial"/>
          <w:color w:val="69767A"/>
          <w:sz w:val="14"/>
          <w:szCs w:val="14"/>
        </w:rPr>
        <w:t> operator is in transient state.</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When the object is in transient state then it will </w:t>
      </w:r>
      <w:r>
        <w:rPr>
          <w:rStyle w:val="Strong"/>
          <w:rFonts w:ascii="Arial" w:hAnsi="Arial" w:cs="Arial"/>
          <w:color w:val="69767A"/>
          <w:sz w:val="14"/>
          <w:szCs w:val="14"/>
        </w:rPr>
        <w:t>not contain</w:t>
      </w:r>
      <w:r>
        <w:rPr>
          <w:rFonts w:ascii="Arial" w:hAnsi="Arial" w:cs="Arial"/>
          <w:color w:val="69767A"/>
          <w:sz w:val="14"/>
          <w:szCs w:val="14"/>
        </w:rPr>
        <w:t> any identifier (</w:t>
      </w:r>
      <w:r>
        <w:rPr>
          <w:rStyle w:val="Strong"/>
          <w:rFonts w:ascii="Arial" w:hAnsi="Arial" w:cs="Arial"/>
          <w:color w:val="69767A"/>
          <w:sz w:val="14"/>
          <w:szCs w:val="14"/>
        </w:rPr>
        <w:t>primary key value</w:t>
      </w:r>
      <w:r>
        <w:rPr>
          <w:rFonts w:ascii="Arial" w:hAnsi="Arial" w:cs="Arial"/>
          <w:color w:val="69767A"/>
          <w:sz w:val="14"/>
          <w:szCs w:val="14"/>
        </w:rPr>
        <w: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We have to use session methods like </w:t>
      </w:r>
      <w:r>
        <w:rPr>
          <w:rStyle w:val="Strong"/>
          <w:rFonts w:ascii="Arial" w:hAnsi="Arial" w:cs="Arial"/>
          <w:color w:val="69767A"/>
          <w:sz w:val="14"/>
          <w:szCs w:val="14"/>
        </w:rPr>
        <w:t>save, persist</w:t>
      </w:r>
      <w:r>
        <w:rPr>
          <w:rFonts w:ascii="Arial" w:hAnsi="Arial" w:cs="Arial"/>
          <w:color w:val="69767A"/>
          <w:sz w:val="14"/>
          <w:szCs w:val="14"/>
        </w:rPr>
        <w:t> or </w:t>
      </w:r>
      <w:proofErr w:type="spellStart"/>
      <w:r>
        <w:rPr>
          <w:rStyle w:val="Strong"/>
          <w:rFonts w:ascii="Arial" w:hAnsi="Arial" w:cs="Arial"/>
          <w:color w:val="69767A"/>
          <w:sz w:val="14"/>
          <w:szCs w:val="14"/>
        </w:rPr>
        <w:t>saveOrUpdate</w:t>
      </w:r>
      <w:proofErr w:type="spellEnd"/>
      <w:r>
        <w:rPr>
          <w:rStyle w:val="Strong"/>
          <w:rFonts w:ascii="Arial" w:hAnsi="Arial" w:cs="Arial"/>
          <w:color w:val="69767A"/>
          <w:sz w:val="14"/>
          <w:szCs w:val="14"/>
        </w:rPr>
        <w:t> </w:t>
      </w:r>
      <w:r>
        <w:rPr>
          <w:rFonts w:ascii="Arial" w:hAnsi="Arial" w:cs="Arial"/>
          <w:color w:val="69767A"/>
          <w:sz w:val="14"/>
          <w:szCs w:val="14"/>
        </w:rPr>
        <w:t>methods to persist the transient object.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Example:</w:t>
      </w:r>
    </w:p>
    <w:p w:rsidR="00C3244D" w:rsidRDefault="008E78A5" w:rsidP="00C3244D">
      <w:pPr>
        <w:shd w:val="clear" w:color="auto" w:fill="FFFFFF"/>
        <w:spacing w:line="150" w:lineRule="atLeast"/>
        <w:rPr>
          <w:rFonts w:ascii="vardana" w:hAnsi="vardana" w:cs="Times New Roman"/>
          <w:vanish/>
          <w:color w:val="000000"/>
          <w:sz w:val="12"/>
          <w:szCs w:val="12"/>
        </w:rPr>
      </w:pPr>
      <w:hyperlink r:id="rId12" w:tooltip="View Source Code" w:history="1">
        <w:r w:rsidR="00C3244D">
          <w:rPr>
            <w:rStyle w:val="Hyperlink"/>
            <w:rFonts w:ascii="vardana" w:hAnsi="vardana"/>
            <w:vanish/>
            <w:color w:val="AB1B42"/>
            <w:sz w:val="16"/>
            <w:szCs w:val="16"/>
          </w:rPr>
          <w:t>Copy this code</w:t>
        </w:r>
      </w:hyperlink>
    </w:p>
    <w:p w:rsidR="00C3244D" w:rsidRDefault="00C3244D" w:rsidP="00C3244D">
      <w:pPr>
        <w:numPr>
          <w:ilvl w:val="0"/>
          <w:numId w:val="2"/>
        </w:numPr>
        <w:shd w:val="clear" w:color="auto" w:fill="FFFFFF"/>
        <w:spacing w:after="0" w:line="240" w:lineRule="auto"/>
        <w:ind w:left="450"/>
        <w:rPr>
          <w:rFonts w:ascii="Consolas" w:hAnsi="Consolas" w:cs="Courier New"/>
          <w:color w:val="000000"/>
          <w:sz w:val="14"/>
          <w:szCs w:val="14"/>
        </w:rPr>
      </w:pPr>
      <w:r>
        <w:rPr>
          <w:rFonts w:ascii="Consolas" w:hAnsi="Consolas" w:cs="Courier New"/>
          <w:color w:val="000000"/>
          <w:sz w:val="14"/>
          <w:szCs w:val="14"/>
        </w:rPr>
        <w:t>User user </w:t>
      </w:r>
      <w:r>
        <w:rPr>
          <w:rStyle w:val="sy0"/>
          <w:rFonts w:ascii="Consolas" w:hAnsi="Consolas" w:cs="Courier New"/>
          <w:color w:val="339933"/>
          <w:sz w:val="14"/>
          <w:szCs w:val="14"/>
        </w:rPr>
        <w:t>=</w:t>
      </w:r>
      <w:r>
        <w:rPr>
          <w:rFonts w:ascii="Consolas" w:hAnsi="Consolas" w:cs="Courier New"/>
          <w:color w:val="000000"/>
          <w:sz w:val="14"/>
          <w:szCs w:val="14"/>
        </w:rPr>
        <w:t> </w:t>
      </w:r>
      <w:r>
        <w:rPr>
          <w:rStyle w:val="kw1"/>
          <w:rFonts w:ascii="Consolas" w:hAnsi="Consolas" w:cs="Courier New"/>
          <w:b/>
          <w:bCs/>
          <w:color w:val="000000"/>
          <w:sz w:val="14"/>
          <w:szCs w:val="14"/>
        </w:rPr>
        <w:t>new</w:t>
      </w:r>
      <w:r>
        <w:rPr>
          <w:rFonts w:ascii="Consolas" w:hAnsi="Consolas" w:cs="Courier New"/>
          <w:color w:val="000000"/>
          <w:sz w:val="14"/>
          <w:szCs w:val="14"/>
        </w:rPr>
        <w:t> User</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C3244D" w:rsidRDefault="00C3244D" w:rsidP="00C3244D">
      <w:pPr>
        <w:numPr>
          <w:ilvl w:val="0"/>
          <w:numId w:val="2"/>
        </w:numPr>
        <w:shd w:val="clear" w:color="auto" w:fill="F8F8F8"/>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user.</w:t>
      </w:r>
      <w:r>
        <w:rPr>
          <w:rStyle w:val="me1"/>
          <w:rFonts w:ascii="Consolas" w:hAnsi="Consolas"/>
          <w:color w:val="006633"/>
          <w:sz w:val="14"/>
          <w:szCs w:val="14"/>
        </w:rPr>
        <w:t>setName</w:t>
      </w:r>
      <w:proofErr w:type="spellEnd"/>
      <w:r>
        <w:rPr>
          <w:rStyle w:val="br0"/>
          <w:rFonts w:ascii="Consolas" w:hAnsi="Consolas" w:cs="Courier New"/>
          <w:color w:val="009900"/>
          <w:sz w:val="14"/>
          <w:szCs w:val="14"/>
        </w:rPr>
        <w:t>(</w:t>
      </w:r>
      <w:r>
        <w:rPr>
          <w:rStyle w:val="st0"/>
          <w:rFonts w:ascii="Consolas" w:hAnsi="Consolas" w:cs="Courier New"/>
          <w:color w:val="0000FF"/>
          <w:sz w:val="14"/>
          <w:szCs w:val="14"/>
        </w:rPr>
        <w:t>"kb"</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br/>
        <w:t>Now </w:t>
      </w:r>
      <w:r>
        <w:rPr>
          <w:rStyle w:val="Strong"/>
          <w:rFonts w:ascii="Arial" w:hAnsi="Arial" w:cs="Arial"/>
          <w:color w:val="69767A"/>
          <w:sz w:val="14"/>
          <w:szCs w:val="14"/>
        </w:rPr>
        <w:t>user </w:t>
      </w:r>
      <w:r>
        <w:rPr>
          <w:rFonts w:ascii="Arial" w:hAnsi="Arial" w:cs="Arial"/>
          <w:color w:val="69767A"/>
          <w:sz w:val="14"/>
          <w:szCs w:val="14"/>
        </w:rPr>
        <w:t>object is not associated with any session and hence it can be called as </w:t>
      </w:r>
      <w:r>
        <w:rPr>
          <w:rStyle w:val="Strong"/>
          <w:rFonts w:ascii="Arial" w:hAnsi="Arial" w:cs="Arial"/>
          <w:color w:val="69767A"/>
          <w:sz w:val="14"/>
          <w:szCs w:val="14"/>
        </w:rPr>
        <w:t>Transient</w:t>
      </w:r>
      <w:r>
        <w:rPr>
          <w:rFonts w:ascii="Arial" w:hAnsi="Arial" w:cs="Arial"/>
          <w:color w:val="69767A"/>
          <w:sz w:val="14"/>
          <w:szCs w:val="14"/>
        </w:rPr>
        <w:t> object.</w:t>
      </w:r>
    </w:p>
    <w:p w:rsidR="00C3244D" w:rsidRDefault="00C3244D" w:rsidP="00C3244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Persistent state</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An object that is </w:t>
      </w:r>
      <w:r>
        <w:rPr>
          <w:rStyle w:val="Strong"/>
          <w:rFonts w:ascii="Arial" w:hAnsi="Arial" w:cs="Arial"/>
          <w:color w:val="69767A"/>
          <w:sz w:val="14"/>
          <w:szCs w:val="14"/>
        </w:rPr>
        <w:t>associated </w:t>
      </w:r>
      <w:r>
        <w:rPr>
          <w:rFonts w:ascii="Arial" w:hAnsi="Arial" w:cs="Arial"/>
          <w:color w:val="69767A"/>
          <w:sz w:val="14"/>
          <w:szCs w:val="14"/>
        </w:rPr>
        <w:t xml:space="preserve">with </w:t>
      </w:r>
      <w:proofErr w:type="gramStart"/>
      <w:r>
        <w:rPr>
          <w:rFonts w:ascii="Arial" w:hAnsi="Arial" w:cs="Arial"/>
          <w:color w:val="69767A"/>
          <w:sz w:val="14"/>
          <w:szCs w:val="14"/>
        </w:rPr>
        <w:t>the hibernate</w:t>
      </w:r>
      <w:proofErr w:type="gramEnd"/>
      <w:r>
        <w:rPr>
          <w:rFonts w:ascii="Arial" w:hAnsi="Arial" w:cs="Arial"/>
          <w:color w:val="69767A"/>
          <w:sz w:val="14"/>
          <w:szCs w:val="14"/>
        </w:rPr>
        <w:t> </w:t>
      </w:r>
      <w:r>
        <w:rPr>
          <w:rStyle w:val="Strong"/>
          <w:rFonts w:ascii="Arial" w:hAnsi="Arial" w:cs="Arial"/>
          <w:color w:val="69767A"/>
          <w:sz w:val="14"/>
          <w:szCs w:val="14"/>
        </w:rPr>
        <w:t>session </w:t>
      </w:r>
      <w:r>
        <w:rPr>
          <w:rFonts w:ascii="Arial" w:hAnsi="Arial" w:cs="Arial"/>
          <w:color w:val="69767A"/>
          <w:sz w:val="14"/>
          <w:szCs w:val="14"/>
        </w:rPr>
        <w:t>is called as Persistent object.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When an object is in a persistent state, </w:t>
      </w:r>
      <w:r>
        <w:rPr>
          <w:rStyle w:val="Strong"/>
          <w:rFonts w:ascii="Arial" w:hAnsi="Arial" w:cs="Arial"/>
          <w:color w:val="69767A"/>
          <w:sz w:val="14"/>
          <w:szCs w:val="14"/>
        </w:rPr>
        <w:t>Hibernate </w:t>
      </w:r>
      <w:r>
        <w:rPr>
          <w:rFonts w:ascii="Arial" w:hAnsi="Arial" w:cs="Arial"/>
          <w:color w:val="69767A"/>
          <w:sz w:val="14"/>
          <w:szCs w:val="14"/>
        </w:rPr>
        <w:t>is totally </w:t>
      </w:r>
      <w:r>
        <w:rPr>
          <w:rStyle w:val="Strong"/>
          <w:rFonts w:ascii="Arial" w:hAnsi="Arial" w:cs="Arial"/>
          <w:color w:val="69767A"/>
          <w:sz w:val="14"/>
          <w:szCs w:val="14"/>
        </w:rPr>
        <w:t>aware of it</w:t>
      </w:r>
      <w:r>
        <w:rPr>
          <w:rFonts w:ascii="Arial" w:hAnsi="Arial" w:cs="Arial"/>
          <w:color w:val="69767A"/>
          <w:sz w:val="14"/>
          <w:szCs w:val="14"/>
        </w:rPr>
        <w: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It also represents </w:t>
      </w:r>
      <w:r>
        <w:rPr>
          <w:rStyle w:val="Strong"/>
          <w:rFonts w:ascii="Arial" w:hAnsi="Arial" w:cs="Arial"/>
          <w:color w:val="69767A"/>
          <w:sz w:val="14"/>
          <w:szCs w:val="14"/>
        </w:rPr>
        <w:t>one row of the database</w:t>
      </w:r>
      <w:r>
        <w:rPr>
          <w:rFonts w:ascii="Arial" w:hAnsi="Arial" w:cs="Arial"/>
          <w:color w:val="69767A"/>
          <w:sz w:val="14"/>
          <w:szCs w:val="14"/>
        </w:rPr>
        <w:t> and consists of an identifier value.</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We can make a </w:t>
      </w:r>
      <w:r>
        <w:rPr>
          <w:rStyle w:val="Strong"/>
          <w:rFonts w:ascii="Arial" w:hAnsi="Arial" w:cs="Arial"/>
          <w:color w:val="69767A"/>
          <w:sz w:val="14"/>
          <w:szCs w:val="14"/>
        </w:rPr>
        <w:t>transient instance persistent</w:t>
      </w:r>
      <w:r>
        <w:rPr>
          <w:rFonts w:ascii="Arial" w:hAnsi="Arial" w:cs="Arial"/>
          <w:color w:val="69767A"/>
          <w:sz w:val="14"/>
          <w:szCs w:val="14"/>
        </w:rPr>
        <w:t> by associating it with a </w:t>
      </w:r>
      <w:r>
        <w:rPr>
          <w:rStyle w:val="Strong"/>
          <w:rFonts w:ascii="Arial" w:hAnsi="Arial" w:cs="Arial"/>
          <w:color w:val="69767A"/>
          <w:sz w:val="14"/>
          <w:szCs w:val="14"/>
        </w:rPr>
        <w:t>Session </w:t>
      </w:r>
      <w:r>
        <w:rPr>
          <w:rFonts w:ascii="Arial" w:hAnsi="Arial" w:cs="Arial"/>
          <w:color w:val="69767A"/>
          <w:sz w:val="14"/>
          <w:szCs w:val="14"/>
        </w:rPr>
        <w:t>like below</w:t>
      </w:r>
    </w:p>
    <w:p w:rsidR="00C3244D" w:rsidRDefault="008E78A5" w:rsidP="00C3244D">
      <w:pPr>
        <w:shd w:val="clear" w:color="auto" w:fill="FFFFFF"/>
        <w:spacing w:line="150" w:lineRule="atLeast"/>
        <w:rPr>
          <w:rFonts w:ascii="vardana" w:hAnsi="vardana" w:cs="Times New Roman"/>
          <w:vanish/>
          <w:color w:val="000000"/>
          <w:sz w:val="12"/>
          <w:szCs w:val="12"/>
        </w:rPr>
      </w:pPr>
      <w:hyperlink r:id="rId13" w:tooltip="View Source Code" w:history="1">
        <w:r w:rsidR="00C3244D">
          <w:rPr>
            <w:rStyle w:val="Hyperlink"/>
            <w:rFonts w:ascii="vardana" w:hAnsi="vardana"/>
            <w:vanish/>
            <w:color w:val="AB1B42"/>
            <w:sz w:val="16"/>
            <w:szCs w:val="16"/>
          </w:rPr>
          <w:t>Copy this code</w:t>
        </w:r>
      </w:hyperlink>
    </w:p>
    <w:p w:rsidR="00C3244D" w:rsidRDefault="00C3244D" w:rsidP="00C3244D">
      <w:pPr>
        <w:numPr>
          <w:ilvl w:val="0"/>
          <w:numId w:val="3"/>
        </w:numPr>
        <w:shd w:val="clear" w:color="auto" w:fill="FFFFFF"/>
        <w:spacing w:after="0" w:line="240" w:lineRule="auto"/>
        <w:ind w:left="450"/>
        <w:rPr>
          <w:rFonts w:ascii="Consolas" w:hAnsi="Consolas" w:cs="Courier New"/>
          <w:color w:val="000000"/>
          <w:sz w:val="14"/>
          <w:szCs w:val="14"/>
        </w:rPr>
      </w:pPr>
      <w:r>
        <w:rPr>
          <w:rStyle w:val="kw3"/>
          <w:rFonts w:ascii="Consolas" w:hAnsi="Consolas" w:cs="Courier New"/>
          <w:color w:val="003399"/>
          <w:sz w:val="14"/>
          <w:szCs w:val="14"/>
        </w:rPr>
        <w:t>Long</w:t>
      </w:r>
      <w:r>
        <w:rPr>
          <w:rFonts w:ascii="Consolas" w:hAnsi="Consolas" w:cs="Courier New"/>
          <w:color w:val="000000"/>
          <w:sz w:val="14"/>
          <w:szCs w:val="14"/>
        </w:rPr>
        <w:t> id </w:t>
      </w:r>
      <w:r>
        <w:rPr>
          <w:rStyle w:val="sy0"/>
          <w:rFonts w:ascii="Consolas" w:hAnsi="Consolas" w:cs="Courier New"/>
          <w:color w:val="339933"/>
          <w:sz w:val="14"/>
          <w:szCs w:val="14"/>
        </w:rPr>
        <w:t>=</w:t>
      </w:r>
      <w:r>
        <w:rPr>
          <w:rFonts w:ascii="Consolas" w:hAnsi="Consolas" w:cs="Courier New"/>
          <w:color w:val="000000"/>
          <w:sz w:val="14"/>
          <w:szCs w:val="14"/>
        </w:rPr>
        <w:t> </w:t>
      </w:r>
      <w:r>
        <w:rPr>
          <w:rStyle w:val="br0"/>
          <w:rFonts w:ascii="Consolas" w:hAnsi="Consolas" w:cs="Courier New"/>
          <w:color w:val="009900"/>
          <w:sz w:val="14"/>
          <w:szCs w:val="14"/>
        </w:rPr>
        <w:t>(</w:t>
      </w:r>
      <w:r>
        <w:rPr>
          <w:rStyle w:val="kw3"/>
          <w:rFonts w:ascii="Consolas" w:hAnsi="Consolas" w:cs="Courier New"/>
          <w:color w:val="003399"/>
          <w:sz w:val="14"/>
          <w:szCs w:val="14"/>
        </w:rPr>
        <w:t>Long</w:t>
      </w:r>
      <w:r>
        <w:rPr>
          <w:rStyle w:val="br0"/>
          <w:rFonts w:ascii="Consolas" w:hAnsi="Consolas" w:cs="Courier New"/>
          <w:color w:val="009900"/>
          <w:sz w:val="14"/>
          <w:szCs w:val="14"/>
        </w:rPr>
        <w:t>)</w:t>
      </w:r>
      <w:proofErr w:type="spellStart"/>
      <w:r>
        <w:rPr>
          <w:rFonts w:ascii="Consolas" w:hAnsi="Consolas" w:cs="Courier New"/>
          <w:color w:val="000000"/>
          <w:sz w:val="14"/>
          <w:szCs w:val="14"/>
        </w:rPr>
        <w:t>session.</w:t>
      </w:r>
      <w:r>
        <w:rPr>
          <w:rStyle w:val="me1"/>
          <w:rFonts w:ascii="Consolas" w:hAnsi="Consolas"/>
          <w:color w:val="006633"/>
          <w:sz w:val="14"/>
          <w:szCs w:val="14"/>
        </w:rPr>
        <w:t>save</w:t>
      </w:r>
      <w:proofErr w:type="spellEnd"/>
      <w:r>
        <w:rPr>
          <w:rStyle w:val="br0"/>
          <w:rFonts w:ascii="Consolas" w:hAnsi="Consolas" w:cs="Courier New"/>
          <w:color w:val="009900"/>
          <w:sz w:val="14"/>
          <w:szCs w:val="14"/>
        </w:rPr>
        <w:t>(</w:t>
      </w:r>
      <w:r>
        <w:rPr>
          <w:rFonts w:ascii="Consolas" w:hAnsi="Consolas" w:cs="Courier New"/>
          <w:color w:val="000000"/>
          <w:sz w:val="14"/>
          <w:szCs w:val="14"/>
        </w:rPr>
        <w:t>user</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C3244D" w:rsidRDefault="00C3244D" w:rsidP="00C3244D">
      <w:pPr>
        <w:numPr>
          <w:ilvl w:val="0"/>
          <w:numId w:val="3"/>
        </w:numPr>
        <w:shd w:val="clear" w:color="auto" w:fill="F8F8F8"/>
        <w:spacing w:after="0" w:line="240" w:lineRule="auto"/>
        <w:ind w:left="450"/>
        <w:rPr>
          <w:rFonts w:ascii="Consolas" w:hAnsi="Consolas" w:cs="Courier New"/>
          <w:color w:val="000000"/>
          <w:sz w:val="14"/>
          <w:szCs w:val="14"/>
        </w:rPr>
      </w:pPr>
      <w:r>
        <w:rPr>
          <w:rStyle w:val="co1"/>
          <w:rFonts w:ascii="Consolas" w:hAnsi="Consolas" w:cs="Courier New"/>
          <w:i/>
          <w:iCs/>
          <w:color w:val="666666"/>
          <w:sz w:val="14"/>
          <w:szCs w:val="14"/>
        </w:rPr>
        <w:t>//This object is in persistent state</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br/>
      </w:r>
    </w:p>
    <w:p w:rsidR="00C3244D" w:rsidRDefault="00C3244D" w:rsidP="00C3244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Object can get the Persistent state in the below 2 scenarios</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br/>
      </w:r>
      <w:r>
        <w:rPr>
          <w:rStyle w:val="Strong"/>
          <w:rFonts w:ascii="Arial" w:hAnsi="Arial" w:cs="Arial"/>
          <w:color w:val="69767A"/>
          <w:sz w:val="14"/>
          <w:szCs w:val="14"/>
        </w:rPr>
        <w:t>1) Load the object from the Database using Hibernate API</w:t>
      </w:r>
      <w:r>
        <w:rPr>
          <w:rFonts w:ascii="Arial" w:hAnsi="Arial" w:cs="Arial"/>
          <w:color w:val="69767A"/>
          <w:sz w:val="14"/>
          <w:szCs w:val="14"/>
        </w:rPr>
        <w:br/>
        <w:t>In this case, we load the </w:t>
      </w:r>
      <w:r>
        <w:rPr>
          <w:rStyle w:val="Strong"/>
          <w:rFonts w:ascii="Arial" w:hAnsi="Arial" w:cs="Arial"/>
          <w:color w:val="69767A"/>
          <w:sz w:val="14"/>
          <w:szCs w:val="14"/>
        </w:rPr>
        <w:t>existing object</w:t>
      </w:r>
      <w:r>
        <w:rPr>
          <w:rFonts w:ascii="Arial" w:hAnsi="Arial" w:cs="Arial"/>
          <w:color w:val="69767A"/>
          <w:sz w:val="14"/>
          <w:szCs w:val="14"/>
        </w:rPr>
        <w:t> from the database and it will be </w:t>
      </w:r>
      <w:r>
        <w:rPr>
          <w:rStyle w:val="Strong"/>
          <w:rFonts w:ascii="Arial" w:hAnsi="Arial" w:cs="Arial"/>
          <w:color w:val="69767A"/>
          <w:sz w:val="14"/>
          <w:szCs w:val="14"/>
        </w:rPr>
        <w:t>automatically associated with the session.</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2) Save the object into the database using Hibernate API</w:t>
      </w:r>
      <w:r>
        <w:rPr>
          <w:rFonts w:ascii="Arial" w:hAnsi="Arial" w:cs="Arial"/>
          <w:color w:val="69767A"/>
          <w:sz w:val="14"/>
          <w:szCs w:val="14"/>
        </w:rPr>
        <w:br/>
        <w:t>In this case new transient object created using “</w:t>
      </w:r>
      <w:r>
        <w:rPr>
          <w:rStyle w:val="Strong"/>
          <w:rFonts w:ascii="Arial" w:hAnsi="Arial" w:cs="Arial"/>
          <w:color w:val="69767A"/>
          <w:sz w:val="14"/>
          <w:szCs w:val="14"/>
        </w:rPr>
        <w:t>new</w:t>
      </w:r>
      <w:r>
        <w:rPr>
          <w:rFonts w:ascii="Arial" w:hAnsi="Arial" w:cs="Arial"/>
          <w:color w:val="69767A"/>
          <w:sz w:val="14"/>
          <w:szCs w:val="14"/>
        </w:rPr>
        <w:t>” operator will be </w:t>
      </w:r>
      <w:r>
        <w:rPr>
          <w:rStyle w:val="Strong"/>
          <w:rFonts w:ascii="Arial" w:hAnsi="Arial" w:cs="Arial"/>
          <w:color w:val="69767A"/>
          <w:sz w:val="14"/>
          <w:szCs w:val="14"/>
        </w:rPr>
        <w:t>attached</w:t>
      </w:r>
      <w:r>
        <w:rPr>
          <w:rFonts w:ascii="Arial" w:hAnsi="Arial" w:cs="Arial"/>
          <w:color w:val="69767A"/>
          <w:sz w:val="14"/>
          <w:szCs w:val="14"/>
        </w:rPr>
        <w:t> to the </w:t>
      </w:r>
      <w:r>
        <w:rPr>
          <w:rStyle w:val="Strong"/>
          <w:rFonts w:ascii="Arial" w:hAnsi="Arial" w:cs="Arial"/>
          <w:color w:val="69767A"/>
          <w:sz w:val="14"/>
          <w:szCs w:val="14"/>
        </w:rPr>
        <w:t>session </w:t>
      </w:r>
      <w:r>
        <w:rPr>
          <w:rFonts w:ascii="Arial" w:hAnsi="Arial" w:cs="Arial"/>
          <w:color w:val="69767A"/>
          <w:sz w:val="14"/>
          <w:szCs w:val="14"/>
        </w:rPr>
        <w:t>and it becomes Persistent object.</w:t>
      </w:r>
    </w:p>
    <w:p w:rsidR="00C3244D" w:rsidRDefault="00C3244D" w:rsidP="00C3244D">
      <w:pPr>
        <w:pStyle w:val="NormalWeb"/>
        <w:shd w:val="clear" w:color="auto" w:fill="F6F6F6"/>
        <w:spacing w:before="0" w:beforeAutospacing="0" w:after="0" w:afterAutospacing="0"/>
        <w:rPr>
          <w:rFonts w:ascii="Arial" w:hAnsi="Arial" w:cs="Arial"/>
          <w:i/>
          <w:iCs/>
          <w:color w:val="3C4C50"/>
          <w:sz w:val="18"/>
          <w:szCs w:val="18"/>
        </w:rPr>
      </w:pPr>
      <w:r>
        <w:rPr>
          <w:rStyle w:val="Strong"/>
          <w:rFonts w:ascii="Arial" w:hAnsi="Arial" w:cs="Arial"/>
          <w:i/>
          <w:iCs/>
          <w:color w:val="3C4C50"/>
          <w:sz w:val="18"/>
          <w:szCs w:val="18"/>
        </w:rPr>
        <w:t>Note:</w:t>
      </w:r>
      <w:r>
        <w:rPr>
          <w:rFonts w:ascii="Arial" w:hAnsi="Arial" w:cs="Arial"/>
          <w:i/>
          <w:iCs/>
          <w:color w:val="3C4C50"/>
          <w:sz w:val="18"/>
          <w:szCs w:val="18"/>
        </w:rPr>
        <w:t> Object in Persistent state will be saved only when the Transaction is committed.</w:t>
      </w:r>
    </w:p>
    <w:p w:rsidR="00C3244D" w:rsidRDefault="00C3244D" w:rsidP="00C3244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Detached state</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The detached state is given to an object that was </w:t>
      </w:r>
      <w:r>
        <w:rPr>
          <w:rStyle w:val="Strong"/>
          <w:rFonts w:ascii="Arial" w:hAnsi="Arial" w:cs="Arial"/>
          <w:color w:val="69767A"/>
          <w:sz w:val="14"/>
          <w:szCs w:val="14"/>
        </w:rPr>
        <w:t>previously “attached</w:t>
      </w:r>
      <w:r>
        <w:rPr>
          <w:rFonts w:ascii="Arial" w:hAnsi="Arial" w:cs="Arial"/>
          <w:color w:val="69767A"/>
          <w:sz w:val="14"/>
          <w:szCs w:val="14"/>
        </w:rPr>
        <w:t>” to the </w:t>
      </w:r>
      <w:r>
        <w:rPr>
          <w:rStyle w:val="Strong"/>
          <w:rFonts w:ascii="Arial" w:hAnsi="Arial" w:cs="Arial"/>
          <w:color w:val="69767A"/>
          <w:sz w:val="14"/>
          <w:szCs w:val="14"/>
        </w:rPr>
        <w:t>Session </w:t>
      </w:r>
      <w:r>
        <w:rPr>
          <w:rFonts w:ascii="Arial" w:hAnsi="Arial" w:cs="Arial"/>
          <w:color w:val="69767A"/>
          <w:sz w:val="14"/>
          <w:szCs w:val="14"/>
        </w:rPr>
        <w:t>(persistent state) but has </w:t>
      </w:r>
      <w:r>
        <w:rPr>
          <w:rStyle w:val="Strong"/>
          <w:rFonts w:ascii="Arial" w:hAnsi="Arial" w:cs="Arial"/>
          <w:color w:val="69767A"/>
          <w:sz w:val="14"/>
          <w:szCs w:val="14"/>
        </w:rPr>
        <w:t>now left</w:t>
      </w:r>
      <w:r>
        <w:rPr>
          <w:rFonts w:ascii="Arial" w:hAnsi="Arial" w:cs="Arial"/>
          <w:color w:val="69767A"/>
          <w:sz w:val="14"/>
          <w:szCs w:val="14"/>
        </w:rPr>
        <w:t> the association with the Session.</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Example:</w:t>
      </w:r>
    </w:p>
    <w:p w:rsidR="00C3244D" w:rsidRDefault="008E78A5" w:rsidP="00C3244D">
      <w:pPr>
        <w:shd w:val="clear" w:color="auto" w:fill="FFFFFF"/>
        <w:spacing w:line="150" w:lineRule="atLeast"/>
        <w:rPr>
          <w:rFonts w:ascii="vardana" w:hAnsi="vardana" w:cs="Times New Roman"/>
          <w:vanish/>
          <w:color w:val="000000"/>
          <w:sz w:val="12"/>
          <w:szCs w:val="12"/>
        </w:rPr>
      </w:pPr>
      <w:hyperlink r:id="rId14" w:tooltip="View Source Code" w:history="1">
        <w:r w:rsidR="00C3244D">
          <w:rPr>
            <w:rStyle w:val="Hyperlink"/>
            <w:rFonts w:ascii="vardana" w:hAnsi="vardana"/>
            <w:vanish/>
            <w:color w:val="AB1B42"/>
            <w:sz w:val="16"/>
            <w:szCs w:val="16"/>
          </w:rPr>
          <w:t>Copy this code</w:t>
        </w:r>
      </w:hyperlink>
    </w:p>
    <w:p w:rsidR="00C3244D" w:rsidRDefault="00C3244D" w:rsidP="00C3244D">
      <w:pPr>
        <w:numPr>
          <w:ilvl w:val="0"/>
          <w:numId w:val="4"/>
        </w:numPr>
        <w:shd w:val="clear" w:color="auto" w:fill="FFFFFF"/>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Session.</w:t>
      </w:r>
      <w:r>
        <w:rPr>
          <w:rStyle w:val="me1"/>
          <w:rFonts w:ascii="Consolas" w:hAnsi="Consolas"/>
          <w:color w:val="006633"/>
          <w:sz w:val="14"/>
          <w:szCs w:val="14"/>
        </w:rPr>
        <w:t>close</w:t>
      </w:r>
      <w:proofErr w:type="spellEnd"/>
      <w:r>
        <w:rPr>
          <w:rStyle w:val="br0"/>
          <w:rFonts w:ascii="Consolas" w:hAnsi="Consolas" w:cs="Courier New"/>
          <w:color w:val="009900"/>
          <w:sz w:val="14"/>
          <w:szCs w:val="14"/>
        </w:rPr>
        <w:t>()</w:t>
      </w:r>
      <w:r>
        <w:rPr>
          <w:rStyle w:val="sy0"/>
          <w:rFonts w:ascii="Consolas" w:hAnsi="Consolas" w:cs="Courier New"/>
          <w:color w:val="339933"/>
          <w:sz w:val="14"/>
          <w:szCs w:val="14"/>
        </w:rPr>
        <w:t>;</w:t>
      </w:r>
    </w:p>
    <w:p w:rsidR="00C3244D" w:rsidRDefault="00C3244D" w:rsidP="00C3244D">
      <w:pPr>
        <w:numPr>
          <w:ilvl w:val="0"/>
          <w:numId w:val="4"/>
        </w:numPr>
        <w:shd w:val="clear" w:color="auto" w:fill="F8F8F8"/>
        <w:spacing w:after="0" w:line="240" w:lineRule="auto"/>
        <w:ind w:left="450"/>
        <w:rPr>
          <w:rFonts w:ascii="Consolas" w:hAnsi="Consolas" w:cs="Courier New"/>
          <w:color w:val="000000"/>
          <w:sz w:val="14"/>
          <w:szCs w:val="14"/>
        </w:rPr>
      </w:pPr>
      <w:r>
        <w:rPr>
          <w:rStyle w:val="co1"/>
          <w:rFonts w:ascii="Consolas" w:hAnsi="Consolas" w:cs="Courier New"/>
          <w:i/>
          <w:iCs/>
          <w:color w:val="666666"/>
          <w:sz w:val="14"/>
          <w:szCs w:val="14"/>
        </w:rPr>
        <w:t>//All the objects will be in detached state after this line execution</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sidRPr="00920817">
        <w:rPr>
          <w:rFonts w:ascii="Arial" w:hAnsi="Arial" w:cs="Arial"/>
          <w:color w:val="69767A"/>
          <w:sz w:val="14"/>
          <w:szCs w:val="14"/>
          <w:highlight w:val="yellow"/>
        </w:rPr>
        <w:t>All the </w:t>
      </w:r>
      <w:r w:rsidRPr="00920817">
        <w:rPr>
          <w:rStyle w:val="Strong"/>
          <w:rFonts w:ascii="Arial" w:hAnsi="Arial" w:cs="Arial"/>
          <w:color w:val="69767A"/>
          <w:sz w:val="14"/>
          <w:szCs w:val="14"/>
        </w:rPr>
        <w:t>persistent objects</w:t>
      </w:r>
      <w:r w:rsidRPr="00920817">
        <w:rPr>
          <w:rFonts w:ascii="Arial" w:hAnsi="Arial" w:cs="Arial"/>
          <w:color w:val="69767A"/>
          <w:sz w:val="14"/>
          <w:szCs w:val="14"/>
          <w:highlight w:val="yellow"/>
        </w:rPr>
        <w:t> within the Session will get the </w:t>
      </w:r>
      <w:r w:rsidRPr="00920817">
        <w:rPr>
          <w:rStyle w:val="Strong"/>
          <w:rFonts w:ascii="Arial" w:hAnsi="Arial" w:cs="Arial"/>
          <w:color w:val="69767A"/>
          <w:sz w:val="14"/>
          <w:szCs w:val="14"/>
        </w:rPr>
        <w:t>detached state</w:t>
      </w:r>
      <w:r w:rsidRPr="00920817">
        <w:rPr>
          <w:rFonts w:ascii="Arial" w:hAnsi="Arial" w:cs="Arial"/>
          <w:color w:val="69767A"/>
          <w:sz w:val="14"/>
          <w:szCs w:val="14"/>
          <w:highlight w:val="yellow"/>
        </w:rPr>
        <w:t> when we close the session.</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If we would have done </w:t>
      </w:r>
      <w:r>
        <w:rPr>
          <w:rStyle w:val="Strong"/>
          <w:rFonts w:ascii="Arial" w:hAnsi="Arial" w:cs="Arial"/>
          <w:color w:val="69767A"/>
          <w:sz w:val="14"/>
          <w:szCs w:val="14"/>
        </w:rPr>
        <w:t>transaction commit before closing the Session</w:t>
      </w:r>
      <w:r>
        <w:rPr>
          <w:rFonts w:ascii="Arial" w:hAnsi="Arial" w:cs="Arial"/>
          <w:color w:val="69767A"/>
          <w:sz w:val="14"/>
          <w:szCs w:val="14"/>
        </w:rPr>
        <w:t> then all </w:t>
      </w:r>
      <w:r>
        <w:rPr>
          <w:rStyle w:val="Strong"/>
          <w:rFonts w:ascii="Arial" w:hAnsi="Arial" w:cs="Arial"/>
          <w:color w:val="69767A"/>
          <w:sz w:val="14"/>
          <w:szCs w:val="14"/>
        </w:rPr>
        <w:t>Persistent objects</w:t>
      </w:r>
      <w:r>
        <w:rPr>
          <w:rFonts w:ascii="Arial" w:hAnsi="Arial" w:cs="Arial"/>
          <w:color w:val="69767A"/>
          <w:sz w:val="14"/>
          <w:szCs w:val="14"/>
        </w:rPr>
        <w:t> will be </w:t>
      </w:r>
      <w:r>
        <w:rPr>
          <w:rStyle w:val="Strong"/>
          <w:rFonts w:ascii="Arial" w:hAnsi="Arial" w:cs="Arial"/>
          <w:color w:val="69767A"/>
          <w:sz w:val="14"/>
          <w:szCs w:val="14"/>
        </w:rPr>
        <w:t>saved </w:t>
      </w:r>
      <w:r>
        <w:rPr>
          <w:rFonts w:ascii="Arial" w:hAnsi="Arial" w:cs="Arial"/>
          <w:color w:val="69767A"/>
          <w:sz w:val="14"/>
          <w:szCs w:val="14"/>
        </w:rPr>
        <w:t>into Database otherwise those persistent objects will be </w:t>
      </w:r>
      <w:r>
        <w:rPr>
          <w:rStyle w:val="Strong"/>
          <w:rFonts w:ascii="Arial" w:hAnsi="Arial" w:cs="Arial"/>
          <w:color w:val="69767A"/>
          <w:sz w:val="14"/>
          <w:szCs w:val="14"/>
        </w:rPr>
        <w:t>lost</w:t>
      </w:r>
      <w:r>
        <w:rPr>
          <w:rFonts w:ascii="Arial" w:hAnsi="Arial" w:cs="Arial"/>
          <w:color w:val="69767A"/>
          <w:sz w:val="14"/>
          <w:szCs w:val="14"/>
        </w:rPr>
        <w: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So object in Detached State </w:t>
      </w:r>
      <w:r>
        <w:rPr>
          <w:rStyle w:val="Strong"/>
          <w:rFonts w:ascii="Arial" w:hAnsi="Arial" w:cs="Arial"/>
          <w:color w:val="69767A"/>
          <w:sz w:val="14"/>
          <w:szCs w:val="14"/>
        </w:rPr>
        <w:t>may present</w:t>
      </w:r>
      <w:r>
        <w:rPr>
          <w:rFonts w:ascii="Arial" w:hAnsi="Arial" w:cs="Arial"/>
          <w:color w:val="69767A"/>
          <w:sz w:val="14"/>
          <w:szCs w:val="14"/>
        </w:rPr>
        <w:t> in the Database but </w:t>
      </w:r>
      <w:r>
        <w:rPr>
          <w:rStyle w:val="Strong"/>
          <w:rFonts w:ascii="Arial" w:hAnsi="Arial" w:cs="Arial"/>
          <w:color w:val="69767A"/>
          <w:sz w:val="14"/>
          <w:szCs w:val="14"/>
        </w:rPr>
        <w:t>not guaranteed</w:t>
      </w:r>
      <w:r>
        <w:rPr>
          <w:rFonts w:ascii="Arial" w:hAnsi="Arial" w:cs="Arial"/>
          <w:color w:val="69767A"/>
          <w:sz w:val="14"/>
          <w:szCs w:val="14"/>
        </w:rPr>
        <w:t>.</w:t>
      </w:r>
    </w:p>
    <w:p w:rsidR="00C3244D" w:rsidRDefault="00C3244D" w:rsidP="00C3244D">
      <w:pPr>
        <w:pStyle w:val="NormalWeb"/>
        <w:shd w:val="clear" w:color="auto" w:fill="FFFFFF"/>
        <w:spacing w:before="0" w:beforeAutospacing="0" w:after="200" w:afterAutospacing="0"/>
        <w:rPr>
          <w:rFonts w:ascii="Arial" w:hAnsi="Arial" w:cs="Arial"/>
          <w:color w:val="69767A"/>
          <w:sz w:val="14"/>
          <w:szCs w:val="14"/>
        </w:rPr>
      </w:pPr>
      <w:r w:rsidRPr="00920817">
        <w:rPr>
          <w:rFonts w:ascii="Arial" w:hAnsi="Arial" w:cs="Arial"/>
          <w:color w:val="69767A"/>
          <w:sz w:val="14"/>
          <w:szCs w:val="14"/>
          <w:highlight w:val="yellow"/>
        </w:rPr>
        <w:t>So most important thing is to commit the transaction before closing the Session.</w:t>
      </w:r>
    </w:p>
    <w:p w:rsidR="00C3244D" w:rsidRDefault="00C3244D">
      <w:r>
        <w:rPr>
          <w:noProof/>
        </w:rPr>
        <w:drawing>
          <wp:inline distT="0" distB="0" distL="0" distR="0">
            <wp:extent cx="5943600" cy="3854053"/>
            <wp:effectExtent l="19050" t="0" r="0" b="0"/>
            <wp:docPr id="7" name="Picture 7" descr="Hibernate_ObjectState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_ObjectState_02"/>
                    <pic:cNvPicPr>
                      <a:picLocks noChangeAspect="1" noChangeArrowheads="1"/>
                    </pic:cNvPicPr>
                  </pic:nvPicPr>
                  <pic:blipFill>
                    <a:blip r:embed="rId15"/>
                    <a:srcRect/>
                    <a:stretch>
                      <a:fillRect/>
                    </a:stretch>
                  </pic:blipFill>
                  <pic:spPr bwMode="auto">
                    <a:xfrm>
                      <a:off x="0" y="0"/>
                      <a:ext cx="5943600" cy="3854053"/>
                    </a:xfrm>
                    <a:prstGeom prst="rect">
                      <a:avLst/>
                    </a:prstGeom>
                    <a:noFill/>
                    <a:ln w="9525">
                      <a:noFill/>
                      <a:miter lim="800000"/>
                      <a:headEnd/>
                      <a:tailEnd/>
                    </a:ln>
                  </pic:spPr>
                </pic:pic>
              </a:graphicData>
            </a:graphic>
          </wp:inline>
        </w:drawing>
      </w:r>
    </w:p>
    <w:p w:rsidR="00C3244D" w:rsidRDefault="00C3244D"/>
    <w:p w:rsidR="00C3244D" w:rsidRDefault="00C3244D" w:rsidP="00C3244D">
      <w:pPr>
        <w:pStyle w:val="HTMLPreformatted"/>
        <w:rPr>
          <w:color w:val="000000"/>
        </w:rPr>
      </w:pPr>
      <w:r>
        <w:rPr>
          <w:color w:val="000000"/>
        </w:rPr>
        <w:t xml:space="preserve">public </w:t>
      </w:r>
      <w:hyperlink r:id="rId16" w:tooltip="Link added by VigLink" w:history="1">
        <w:r>
          <w:rPr>
            <w:rStyle w:val="Hyperlink"/>
          </w:rPr>
          <w:t>class</w:t>
        </w:r>
      </w:hyperlink>
      <w:r>
        <w:rPr>
          <w:color w:val="000000"/>
        </w:rPr>
        <w:t xml:space="preserve"> </w:t>
      </w:r>
      <w:proofErr w:type="spellStart"/>
      <w:r>
        <w:rPr>
          <w:color w:val="000000"/>
        </w:rPr>
        <w:t>HibernateObjectStates</w:t>
      </w:r>
      <w:proofErr w:type="spellEnd"/>
      <w:r>
        <w:rPr>
          <w:color w:val="000000"/>
        </w:rPr>
        <w:t xml:space="preserve"> {</w:t>
      </w:r>
    </w:p>
    <w:p w:rsidR="00C3244D" w:rsidRDefault="00C3244D" w:rsidP="00C3244D">
      <w:pPr>
        <w:pStyle w:val="HTMLPreformatted"/>
        <w:rPr>
          <w:color w:val="000000"/>
        </w:rPr>
      </w:pP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xml:space="preserve">) </w:t>
      </w:r>
    </w:p>
    <w:p w:rsidR="00C3244D" w:rsidRDefault="00C3244D" w:rsidP="00C3244D">
      <w:pPr>
        <w:pStyle w:val="HTMLPreformatted"/>
        <w:rPr>
          <w:color w:val="000000"/>
        </w:rPr>
      </w:pPr>
      <w:r>
        <w:rPr>
          <w:color w:val="000000"/>
        </w:rPr>
        <w:t xml:space="preserve"> {</w:t>
      </w:r>
    </w:p>
    <w:p w:rsidR="00C3244D" w:rsidRDefault="00C3244D" w:rsidP="00C3244D">
      <w:pPr>
        <w:pStyle w:val="HTMLPreformatted"/>
        <w:rPr>
          <w:color w:val="000000"/>
        </w:rPr>
      </w:pPr>
      <w:r>
        <w:rPr>
          <w:color w:val="000000"/>
        </w:rPr>
        <w:t xml:space="preserve">  User </w:t>
      </w:r>
      <w:proofErr w:type="spellStart"/>
      <w:r>
        <w:rPr>
          <w:color w:val="000000"/>
        </w:rPr>
        <w:t>user</w:t>
      </w:r>
      <w:proofErr w:type="spellEnd"/>
      <w:r>
        <w:rPr>
          <w:color w:val="000000"/>
        </w:rPr>
        <w:t xml:space="preserve">= new </w:t>
      </w:r>
      <w:proofErr w:type="gramStart"/>
      <w:r>
        <w:rPr>
          <w:color w:val="000000"/>
        </w:rPr>
        <w:t>User(</w:t>
      </w:r>
      <w:proofErr w:type="gramEnd"/>
      <w:r>
        <w:rPr>
          <w:color w:val="000000"/>
        </w:rPr>
        <w:t>);</w:t>
      </w:r>
    </w:p>
    <w:p w:rsidR="00C3244D" w:rsidRDefault="00C3244D" w:rsidP="00C3244D">
      <w:pPr>
        <w:pStyle w:val="HTMLPreformatted"/>
        <w:rPr>
          <w:color w:val="000000"/>
        </w:rPr>
      </w:pPr>
      <w:r>
        <w:rPr>
          <w:color w:val="000000"/>
        </w:rPr>
        <w:t xml:space="preserve">                </w:t>
      </w:r>
      <w:proofErr w:type="spellStart"/>
      <w:proofErr w:type="gramStart"/>
      <w:r>
        <w:rPr>
          <w:color w:val="000000"/>
        </w:rPr>
        <w:t>user.setName</w:t>
      </w:r>
      <w:proofErr w:type="spellEnd"/>
      <w:r>
        <w:rPr>
          <w:color w:val="000000"/>
        </w:rPr>
        <w:t>(</w:t>
      </w:r>
      <w:proofErr w:type="gramEnd"/>
      <w:r>
        <w:rPr>
          <w:color w:val="000000"/>
        </w:rPr>
        <w:t>"John");</w:t>
      </w:r>
    </w:p>
    <w:p w:rsidR="00C3244D" w:rsidRDefault="00C3244D" w:rsidP="00C3244D">
      <w:pPr>
        <w:pStyle w:val="HTMLPreformatted"/>
        <w:rPr>
          <w:color w:val="000000"/>
        </w:rPr>
      </w:pPr>
      <w:r>
        <w:rPr>
          <w:color w:val="000000"/>
        </w:rPr>
        <w:t xml:space="preserve">                </w:t>
      </w:r>
      <w:proofErr w:type="spellStart"/>
      <w:proofErr w:type="gramStart"/>
      <w:r>
        <w:rPr>
          <w:color w:val="000000"/>
        </w:rPr>
        <w:t>user.setCity</w:t>
      </w:r>
      <w:proofErr w:type="spellEnd"/>
      <w:r>
        <w:rPr>
          <w:color w:val="000000"/>
        </w:rPr>
        <w:t>(</w:t>
      </w:r>
      <w:proofErr w:type="gramEnd"/>
      <w:r>
        <w:rPr>
          <w:color w:val="000000"/>
        </w:rPr>
        <w:t>"</w:t>
      </w:r>
      <w:proofErr w:type="spellStart"/>
      <w:r>
        <w:rPr>
          <w:color w:val="000000"/>
        </w:rPr>
        <w:t>Newyork</w:t>
      </w:r>
      <w:proofErr w:type="spellEnd"/>
      <w:r>
        <w:rPr>
          <w:color w:val="000000"/>
        </w:rPr>
        <w:t>");</w:t>
      </w:r>
    </w:p>
    <w:p w:rsidR="00C3244D" w:rsidRDefault="00C3244D" w:rsidP="00C3244D">
      <w:pPr>
        <w:pStyle w:val="HTMLPreformatted"/>
        <w:rPr>
          <w:color w:val="000000"/>
        </w:rPr>
      </w:pPr>
      <w:r>
        <w:rPr>
          <w:color w:val="000000"/>
        </w:rPr>
        <w:t xml:space="preserve">  //</w:t>
      </w:r>
      <w:proofErr w:type="gramStart"/>
      <w:r>
        <w:rPr>
          <w:color w:val="000000"/>
        </w:rPr>
        <w:t>’user’  is</w:t>
      </w:r>
      <w:proofErr w:type="gramEnd"/>
      <w:r>
        <w:rPr>
          <w:color w:val="000000"/>
        </w:rPr>
        <w:t xml:space="preserve"> in  TRANSIENT state</w:t>
      </w:r>
    </w:p>
    <w:p w:rsidR="00C3244D" w:rsidRDefault="00C3244D" w:rsidP="00C3244D">
      <w:pPr>
        <w:pStyle w:val="HTMLPreformatted"/>
        <w:rPr>
          <w:color w:val="000000"/>
        </w:rPr>
      </w:pPr>
      <w:r>
        <w:rPr>
          <w:color w:val="000000"/>
        </w:rPr>
        <w:t xml:space="preserve">  </w:t>
      </w:r>
    </w:p>
    <w:p w:rsidR="00C3244D" w:rsidRDefault="00C3244D" w:rsidP="00C3244D">
      <w:pPr>
        <w:pStyle w:val="HTMLPreformatted"/>
        <w:rPr>
          <w:color w:val="000000"/>
        </w:rPr>
      </w:pPr>
      <w:r>
        <w:rPr>
          <w:color w:val="000000"/>
        </w:rPr>
        <w:t xml:space="preserve">                </w:t>
      </w:r>
      <w:proofErr w:type="spellStart"/>
      <w:r>
        <w:rPr>
          <w:color w:val="000000"/>
        </w:rPr>
        <w:t>SessionFactory</w:t>
      </w:r>
      <w:proofErr w:type="spellEnd"/>
      <w:r>
        <w:rPr>
          <w:color w:val="000000"/>
        </w:rPr>
        <w:t xml:space="preserve"> </w:t>
      </w:r>
      <w:proofErr w:type="spellStart"/>
      <w:r>
        <w:rPr>
          <w:color w:val="000000"/>
        </w:rPr>
        <w:t>sessionFactory</w:t>
      </w:r>
      <w:proofErr w:type="spellEnd"/>
      <w:r>
        <w:rPr>
          <w:color w:val="000000"/>
        </w:rPr>
        <w:t xml:space="preserve"> = new </w:t>
      </w:r>
      <w:proofErr w:type="spellStart"/>
      <w:proofErr w:type="gramStart"/>
      <w:r>
        <w:rPr>
          <w:color w:val="000000"/>
        </w:rPr>
        <w:t>AnnotationConfiguration</w:t>
      </w:r>
      <w:proofErr w:type="spellEnd"/>
      <w:r>
        <w:rPr>
          <w:color w:val="000000"/>
        </w:rPr>
        <w:t>(</w:t>
      </w:r>
      <w:proofErr w:type="gramEnd"/>
      <w:r>
        <w:rPr>
          <w:color w:val="000000"/>
        </w:rPr>
        <w:t>).configure().</w:t>
      </w:r>
      <w:proofErr w:type="spellStart"/>
      <w:r>
        <w:rPr>
          <w:color w:val="000000"/>
        </w:rPr>
        <w:t>buildSessionFactory</w:t>
      </w:r>
      <w:proofErr w:type="spellEnd"/>
      <w:r>
        <w:rPr>
          <w:color w:val="000000"/>
        </w:rPr>
        <w:t>();</w:t>
      </w:r>
    </w:p>
    <w:p w:rsidR="00C3244D" w:rsidRDefault="00C3244D" w:rsidP="00C3244D">
      <w:pPr>
        <w:pStyle w:val="HTMLPreformatted"/>
        <w:rPr>
          <w:color w:val="000000"/>
        </w:rPr>
      </w:pPr>
      <w:r>
        <w:rPr>
          <w:color w:val="000000"/>
        </w:rPr>
        <w:t xml:space="preserve">                Session </w:t>
      </w:r>
      <w:proofErr w:type="spellStart"/>
      <w:r>
        <w:rPr>
          <w:color w:val="000000"/>
        </w:rPr>
        <w:t>session</w:t>
      </w:r>
      <w:proofErr w:type="spellEnd"/>
      <w:r>
        <w:rPr>
          <w:color w:val="000000"/>
        </w:rPr>
        <w:t xml:space="preserve"> = </w:t>
      </w:r>
      <w:proofErr w:type="spellStart"/>
      <w:proofErr w:type="gramStart"/>
      <w:r>
        <w:rPr>
          <w:color w:val="000000"/>
        </w:rPr>
        <w:t>sessionFactory.openSession</w:t>
      </w:r>
      <w:proofErr w:type="spellEnd"/>
      <w:r>
        <w:rPr>
          <w:color w:val="000000"/>
        </w:rPr>
        <w:t>(</w:t>
      </w:r>
      <w:proofErr w:type="gramEnd"/>
      <w:r>
        <w:rPr>
          <w:color w:val="000000"/>
        </w:rPr>
        <w:t>);</w:t>
      </w:r>
    </w:p>
    <w:p w:rsidR="00C3244D" w:rsidRDefault="00C3244D" w:rsidP="00C3244D">
      <w:pPr>
        <w:pStyle w:val="HTMLPreformatted"/>
        <w:rPr>
          <w:color w:val="000000"/>
        </w:rPr>
      </w:pPr>
      <w:r>
        <w:rPr>
          <w:color w:val="000000"/>
        </w:rPr>
        <w:t xml:space="preserve">                </w:t>
      </w:r>
      <w:proofErr w:type="spellStart"/>
      <w:proofErr w:type="gramStart"/>
      <w:r>
        <w:rPr>
          <w:color w:val="000000"/>
        </w:rPr>
        <w:t>session.beginTransaction</w:t>
      </w:r>
      <w:proofErr w:type="spellEnd"/>
      <w:r>
        <w:rPr>
          <w:color w:val="000000"/>
        </w:rPr>
        <w:t>(</w:t>
      </w:r>
      <w:proofErr w:type="gramEnd"/>
      <w:r>
        <w:rPr>
          <w:color w:val="000000"/>
        </w:rPr>
        <w:t>);</w:t>
      </w:r>
    </w:p>
    <w:p w:rsidR="00C3244D" w:rsidRDefault="00C3244D" w:rsidP="00C3244D">
      <w:pPr>
        <w:pStyle w:val="HTMLPreformatted"/>
        <w:rPr>
          <w:color w:val="000000"/>
        </w:rPr>
      </w:pPr>
      <w:r>
        <w:rPr>
          <w:color w:val="000000"/>
        </w:rPr>
        <w:t xml:space="preserve">  </w:t>
      </w:r>
    </w:p>
    <w:p w:rsidR="00C3244D" w:rsidRDefault="00C3244D" w:rsidP="00C3244D">
      <w:pPr>
        <w:pStyle w:val="HTMLPreformatted"/>
        <w:rPr>
          <w:color w:val="000000"/>
        </w:rPr>
      </w:pPr>
      <w:r>
        <w:rPr>
          <w:color w:val="000000"/>
        </w:rPr>
        <w:t xml:space="preserve">                </w:t>
      </w:r>
      <w:proofErr w:type="spellStart"/>
      <w:proofErr w:type="gramStart"/>
      <w:r>
        <w:rPr>
          <w:color w:val="000000"/>
        </w:rPr>
        <w:t>session.save</w:t>
      </w:r>
      <w:proofErr w:type="spellEnd"/>
      <w:r>
        <w:rPr>
          <w:color w:val="000000"/>
        </w:rPr>
        <w:t>(</w:t>
      </w:r>
      <w:proofErr w:type="gramEnd"/>
      <w:r>
        <w:rPr>
          <w:color w:val="000000"/>
        </w:rPr>
        <w:t>user);</w:t>
      </w:r>
    </w:p>
    <w:p w:rsidR="00C3244D" w:rsidRDefault="00C3244D" w:rsidP="00C3244D">
      <w:pPr>
        <w:pStyle w:val="HTMLPreformatted"/>
        <w:rPr>
          <w:color w:val="000000"/>
        </w:rPr>
      </w:pPr>
      <w:r>
        <w:rPr>
          <w:color w:val="000000"/>
        </w:rPr>
        <w:t xml:space="preserve">  //Here ‘user’ is in PERSISTENT state</w:t>
      </w:r>
    </w:p>
    <w:p w:rsidR="00C3244D" w:rsidRDefault="00C3244D" w:rsidP="00C3244D">
      <w:pPr>
        <w:pStyle w:val="HTMLPreformatted"/>
        <w:rPr>
          <w:color w:val="000000"/>
        </w:rPr>
      </w:pPr>
      <w:r>
        <w:rPr>
          <w:color w:val="000000"/>
        </w:rPr>
        <w:t xml:space="preserve">   </w:t>
      </w:r>
    </w:p>
    <w:p w:rsidR="00C3244D" w:rsidRDefault="00C3244D" w:rsidP="00C3244D">
      <w:pPr>
        <w:pStyle w:val="HTMLPreformatted"/>
        <w:rPr>
          <w:color w:val="000000"/>
        </w:rPr>
      </w:pPr>
      <w:r>
        <w:rPr>
          <w:color w:val="000000"/>
        </w:rPr>
        <w:t xml:space="preserve">                </w:t>
      </w:r>
      <w:proofErr w:type="spellStart"/>
      <w:proofErr w:type="gramStart"/>
      <w:r>
        <w:rPr>
          <w:color w:val="000000"/>
        </w:rPr>
        <w:t>session.getTransaction</w:t>
      </w:r>
      <w:proofErr w:type="spellEnd"/>
      <w:r>
        <w:rPr>
          <w:color w:val="000000"/>
        </w:rPr>
        <w:t>(</w:t>
      </w:r>
      <w:proofErr w:type="gramEnd"/>
      <w:r>
        <w:rPr>
          <w:color w:val="000000"/>
        </w:rPr>
        <w:t>).commit();</w:t>
      </w:r>
    </w:p>
    <w:p w:rsidR="00C3244D" w:rsidRDefault="00C3244D" w:rsidP="00C3244D">
      <w:pPr>
        <w:pStyle w:val="HTMLPreformatted"/>
        <w:rPr>
          <w:color w:val="000000"/>
        </w:rPr>
      </w:pPr>
      <w:r>
        <w:rPr>
          <w:color w:val="000000"/>
        </w:rPr>
        <w:t xml:space="preserve">  //’user’ will be saved to Database</w:t>
      </w:r>
    </w:p>
    <w:p w:rsidR="00C3244D" w:rsidRDefault="00C3244D" w:rsidP="00C3244D">
      <w:pPr>
        <w:pStyle w:val="HTMLPreformatted"/>
        <w:rPr>
          <w:color w:val="000000"/>
        </w:rPr>
      </w:pPr>
    </w:p>
    <w:p w:rsidR="00C3244D" w:rsidRDefault="00C3244D" w:rsidP="00C3244D">
      <w:pPr>
        <w:pStyle w:val="HTMLPreformatted"/>
        <w:rPr>
          <w:color w:val="000000"/>
        </w:rPr>
      </w:pPr>
      <w:r>
        <w:rPr>
          <w:color w:val="000000"/>
        </w:rPr>
        <w:t xml:space="preserve">                </w:t>
      </w:r>
      <w:proofErr w:type="spellStart"/>
      <w:proofErr w:type="gramStart"/>
      <w:r>
        <w:rPr>
          <w:color w:val="000000"/>
        </w:rPr>
        <w:t>session.close</w:t>
      </w:r>
      <w:proofErr w:type="spellEnd"/>
      <w:r>
        <w:rPr>
          <w:color w:val="000000"/>
        </w:rPr>
        <w:t>(</w:t>
      </w:r>
      <w:proofErr w:type="gramEnd"/>
      <w:r>
        <w:rPr>
          <w:color w:val="000000"/>
        </w:rPr>
        <w:t>);</w:t>
      </w:r>
    </w:p>
    <w:p w:rsidR="00C3244D" w:rsidRDefault="00C3244D" w:rsidP="00C3244D">
      <w:pPr>
        <w:pStyle w:val="HTMLPreformatted"/>
        <w:rPr>
          <w:color w:val="000000"/>
        </w:rPr>
      </w:pPr>
      <w:r>
        <w:rPr>
          <w:color w:val="000000"/>
        </w:rPr>
        <w:t xml:space="preserve">  //</w:t>
      </w:r>
      <w:proofErr w:type="gramStart"/>
      <w:r>
        <w:rPr>
          <w:color w:val="000000"/>
        </w:rPr>
        <w:t>’user’  is</w:t>
      </w:r>
      <w:proofErr w:type="gramEnd"/>
      <w:r>
        <w:rPr>
          <w:color w:val="000000"/>
        </w:rPr>
        <w:t xml:space="preserve"> in  DETACHED object</w:t>
      </w:r>
    </w:p>
    <w:p w:rsidR="00C3244D" w:rsidRDefault="00C3244D" w:rsidP="00C3244D">
      <w:pPr>
        <w:pStyle w:val="HTMLPreformatted"/>
        <w:rPr>
          <w:color w:val="000000"/>
        </w:rPr>
      </w:pPr>
      <w:r>
        <w:rPr>
          <w:color w:val="000000"/>
        </w:rPr>
        <w:t xml:space="preserve"> }</w:t>
      </w:r>
    </w:p>
    <w:p w:rsidR="00C3244D" w:rsidRDefault="00C3244D" w:rsidP="00C3244D">
      <w:pPr>
        <w:pStyle w:val="HTMLPreformatted"/>
        <w:rPr>
          <w:color w:val="000000"/>
        </w:rPr>
      </w:pPr>
      <w:r>
        <w:rPr>
          <w:color w:val="000000"/>
        </w:rPr>
        <w:t>}</w:t>
      </w:r>
    </w:p>
    <w:p w:rsidR="00C3244D" w:rsidRDefault="00C3244D"/>
    <w:p w:rsidR="00C3244D" w:rsidRPr="00C3244D" w:rsidRDefault="00C3244D" w:rsidP="00C3244D">
      <w:pPr>
        <w:shd w:val="clear" w:color="auto" w:fill="FFFFFF"/>
        <w:spacing w:before="80" w:after="80" w:line="240" w:lineRule="auto"/>
        <w:outlineLvl w:val="5"/>
        <w:rPr>
          <w:rFonts w:ascii="lato" w:eastAsia="Times New Roman" w:hAnsi="lato" w:cs="Times New Roman"/>
          <w:b/>
          <w:bCs/>
          <w:color w:val="3C4C50"/>
          <w:sz w:val="18"/>
          <w:szCs w:val="18"/>
        </w:rPr>
      </w:pPr>
      <w:r w:rsidRPr="00C3244D">
        <w:rPr>
          <w:rFonts w:ascii="lato" w:eastAsia="Times New Roman" w:hAnsi="lato" w:cs="Times New Roman"/>
          <w:b/>
          <w:bCs/>
          <w:color w:val="3C4C50"/>
          <w:sz w:val="18"/>
        </w:rPr>
        <w:t>Transient VS Detached state</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color w:val="69767A"/>
          <w:sz w:val="14"/>
          <w:szCs w:val="14"/>
        </w:rPr>
        <w:t>Few people get confused with </w:t>
      </w:r>
      <w:r w:rsidRPr="00C3244D">
        <w:rPr>
          <w:rFonts w:ascii="Arial" w:eastAsia="Times New Roman" w:hAnsi="Arial" w:cs="Arial"/>
          <w:b/>
          <w:bCs/>
          <w:color w:val="69767A"/>
          <w:sz w:val="14"/>
        </w:rPr>
        <w:t>Transient and Detached State</w:t>
      </w:r>
      <w:r w:rsidRPr="00C3244D">
        <w:rPr>
          <w:rFonts w:ascii="Arial" w:eastAsia="Times New Roman" w:hAnsi="Arial" w:cs="Arial"/>
          <w:color w:val="69767A"/>
          <w:sz w:val="14"/>
          <w:szCs w:val="14"/>
        </w:rPr>
        <w:t> as both of them are </w:t>
      </w:r>
      <w:r w:rsidRPr="00C3244D">
        <w:rPr>
          <w:rFonts w:ascii="Arial" w:eastAsia="Times New Roman" w:hAnsi="Arial" w:cs="Arial"/>
          <w:b/>
          <w:bCs/>
          <w:color w:val="69767A"/>
          <w:sz w:val="14"/>
        </w:rPr>
        <w:t>not associated</w:t>
      </w:r>
      <w:r w:rsidRPr="00C3244D">
        <w:rPr>
          <w:rFonts w:ascii="Arial" w:eastAsia="Times New Roman" w:hAnsi="Arial" w:cs="Arial"/>
          <w:color w:val="69767A"/>
          <w:sz w:val="14"/>
          <w:szCs w:val="14"/>
        </w:rPr>
        <w:t> with the </w:t>
      </w:r>
      <w:r w:rsidRPr="00C3244D">
        <w:rPr>
          <w:rFonts w:ascii="Arial" w:eastAsia="Times New Roman" w:hAnsi="Arial" w:cs="Arial"/>
          <w:b/>
          <w:bCs/>
          <w:color w:val="69767A"/>
          <w:sz w:val="14"/>
        </w:rPr>
        <w:t>Session</w:t>
      </w:r>
      <w:r w:rsidRPr="00C3244D">
        <w:rPr>
          <w:rFonts w:ascii="Arial" w:eastAsia="Times New Roman" w:hAnsi="Arial" w:cs="Arial"/>
          <w:color w:val="69767A"/>
          <w:sz w:val="14"/>
          <w:szCs w:val="14"/>
        </w:rPr>
        <w:t>.</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b/>
          <w:bCs/>
          <w:color w:val="69767A"/>
          <w:sz w:val="14"/>
        </w:rPr>
        <w:t>Transient objects</w:t>
      </w:r>
      <w:r w:rsidRPr="00C3244D">
        <w:rPr>
          <w:rFonts w:ascii="Arial" w:eastAsia="Times New Roman" w:hAnsi="Arial" w:cs="Arial"/>
          <w:color w:val="69767A"/>
          <w:sz w:val="14"/>
          <w:szCs w:val="14"/>
        </w:rPr>
        <w:t> do not have any association with either database or session objects.</w:t>
      </w:r>
      <w:r w:rsidRPr="00C3244D">
        <w:rPr>
          <w:rFonts w:ascii="Arial" w:eastAsia="Times New Roman" w:hAnsi="Arial" w:cs="Arial"/>
          <w:color w:val="69767A"/>
          <w:sz w:val="14"/>
          <w:szCs w:val="14"/>
        </w:rPr>
        <w:br/>
        <w:t>They are just created using </w:t>
      </w:r>
      <w:r w:rsidRPr="00C3244D">
        <w:rPr>
          <w:rFonts w:ascii="Arial" w:eastAsia="Times New Roman" w:hAnsi="Arial" w:cs="Arial"/>
          <w:b/>
          <w:bCs/>
          <w:color w:val="69767A"/>
          <w:sz w:val="14"/>
        </w:rPr>
        <w:t>“new”</w:t>
      </w:r>
      <w:r w:rsidRPr="00C3244D">
        <w:rPr>
          <w:rFonts w:ascii="Arial" w:eastAsia="Times New Roman" w:hAnsi="Arial" w:cs="Arial"/>
          <w:color w:val="69767A"/>
          <w:sz w:val="14"/>
          <w:szCs w:val="14"/>
        </w:rPr>
        <w:t>.</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color w:val="69767A"/>
          <w:sz w:val="14"/>
          <w:szCs w:val="14"/>
        </w:rPr>
        <w:t>Once the </w:t>
      </w:r>
      <w:r w:rsidRPr="00C3244D">
        <w:rPr>
          <w:rFonts w:ascii="Arial" w:eastAsia="Times New Roman" w:hAnsi="Arial" w:cs="Arial"/>
          <w:b/>
          <w:bCs/>
          <w:color w:val="69767A"/>
          <w:sz w:val="14"/>
        </w:rPr>
        <w:t>reference is lost</w:t>
      </w:r>
      <w:r w:rsidRPr="00C3244D">
        <w:rPr>
          <w:rFonts w:ascii="Arial" w:eastAsia="Times New Roman" w:hAnsi="Arial" w:cs="Arial"/>
          <w:color w:val="69767A"/>
          <w:sz w:val="14"/>
          <w:szCs w:val="14"/>
        </w:rPr>
        <w:t>, object is collected by garbage collector.</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color w:val="69767A"/>
          <w:sz w:val="14"/>
          <w:szCs w:val="14"/>
        </w:rPr>
        <w:t>The </w:t>
      </w:r>
      <w:r w:rsidRPr="00C3244D">
        <w:rPr>
          <w:rFonts w:ascii="Arial" w:eastAsia="Times New Roman" w:hAnsi="Arial" w:cs="Arial"/>
          <w:b/>
          <w:bCs/>
          <w:color w:val="69767A"/>
          <w:sz w:val="14"/>
        </w:rPr>
        <w:t>commits </w:t>
      </w:r>
      <w:r w:rsidRPr="00C3244D">
        <w:rPr>
          <w:rFonts w:ascii="Arial" w:eastAsia="Times New Roman" w:hAnsi="Arial" w:cs="Arial"/>
          <w:color w:val="69767A"/>
          <w:sz w:val="14"/>
          <w:szCs w:val="14"/>
        </w:rPr>
        <w:t>and </w:t>
      </w:r>
      <w:r w:rsidRPr="00C3244D">
        <w:rPr>
          <w:rFonts w:ascii="Arial" w:eastAsia="Times New Roman" w:hAnsi="Arial" w:cs="Arial"/>
          <w:b/>
          <w:bCs/>
          <w:color w:val="69767A"/>
          <w:sz w:val="14"/>
        </w:rPr>
        <w:t>rollbacks </w:t>
      </w:r>
      <w:r w:rsidRPr="00C3244D">
        <w:rPr>
          <w:rFonts w:ascii="Arial" w:eastAsia="Times New Roman" w:hAnsi="Arial" w:cs="Arial"/>
          <w:color w:val="69767A"/>
          <w:sz w:val="14"/>
          <w:szCs w:val="14"/>
        </w:rPr>
        <w:t>operation will have </w:t>
      </w:r>
      <w:r w:rsidRPr="00C3244D">
        <w:rPr>
          <w:rFonts w:ascii="Arial" w:eastAsia="Times New Roman" w:hAnsi="Arial" w:cs="Arial"/>
          <w:b/>
          <w:bCs/>
          <w:color w:val="69767A"/>
          <w:sz w:val="14"/>
        </w:rPr>
        <w:t>no effects</w:t>
      </w:r>
      <w:r w:rsidRPr="00C3244D">
        <w:rPr>
          <w:rFonts w:ascii="Arial" w:eastAsia="Times New Roman" w:hAnsi="Arial" w:cs="Arial"/>
          <w:color w:val="69767A"/>
          <w:sz w:val="14"/>
          <w:szCs w:val="14"/>
        </w:rPr>
        <w:t> on these objects.</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color w:val="69767A"/>
          <w:sz w:val="14"/>
          <w:szCs w:val="14"/>
        </w:rPr>
        <w:t>They can become persistent objects through the </w:t>
      </w:r>
      <w:proofErr w:type="gramStart"/>
      <w:r w:rsidRPr="00C3244D">
        <w:rPr>
          <w:rFonts w:ascii="Arial" w:eastAsia="Times New Roman" w:hAnsi="Arial" w:cs="Arial"/>
          <w:b/>
          <w:bCs/>
          <w:color w:val="69767A"/>
          <w:sz w:val="14"/>
        </w:rPr>
        <w:t>save(</w:t>
      </w:r>
      <w:proofErr w:type="gramEnd"/>
      <w:r w:rsidRPr="00C3244D">
        <w:rPr>
          <w:rFonts w:ascii="Arial" w:eastAsia="Times New Roman" w:hAnsi="Arial" w:cs="Arial"/>
          <w:b/>
          <w:bCs/>
          <w:color w:val="69767A"/>
          <w:sz w:val="14"/>
        </w:rPr>
        <w:t>)</w:t>
      </w:r>
      <w:r w:rsidRPr="00C3244D">
        <w:rPr>
          <w:rFonts w:ascii="Arial" w:eastAsia="Times New Roman" w:hAnsi="Arial" w:cs="Arial"/>
          <w:color w:val="69767A"/>
          <w:sz w:val="14"/>
          <w:szCs w:val="14"/>
        </w:rPr>
        <w:t> method of Session object.</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color w:val="69767A"/>
          <w:sz w:val="14"/>
          <w:szCs w:val="14"/>
        </w:rPr>
        <w:t>Hibernate does not even know that there is an object if it’s in Transient state</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b/>
          <w:bCs/>
          <w:color w:val="69767A"/>
          <w:sz w:val="14"/>
        </w:rPr>
        <w:t>Detached objects</w:t>
      </w:r>
      <w:r w:rsidRPr="00C3244D">
        <w:rPr>
          <w:rFonts w:ascii="Arial" w:eastAsia="Times New Roman" w:hAnsi="Arial" w:cs="Arial"/>
          <w:color w:val="69767A"/>
          <w:sz w:val="14"/>
          <w:szCs w:val="14"/>
        </w:rPr>
        <w:t> will have corresponding </w:t>
      </w:r>
      <w:r w:rsidRPr="00C3244D">
        <w:rPr>
          <w:rFonts w:ascii="Arial" w:eastAsia="Times New Roman" w:hAnsi="Arial" w:cs="Arial"/>
          <w:b/>
          <w:bCs/>
          <w:color w:val="69767A"/>
          <w:sz w:val="14"/>
        </w:rPr>
        <w:t>entries in the database</w:t>
      </w:r>
      <w:r w:rsidRPr="00C3244D">
        <w:rPr>
          <w:rFonts w:ascii="Arial" w:eastAsia="Times New Roman" w:hAnsi="Arial" w:cs="Arial"/>
          <w:color w:val="69767A"/>
          <w:sz w:val="14"/>
          <w:szCs w:val="14"/>
        </w:rPr>
        <w:t> but they are not associated with the Session.</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color w:val="69767A"/>
          <w:sz w:val="14"/>
          <w:szCs w:val="14"/>
        </w:rPr>
        <w:t>Detached objects were </w:t>
      </w:r>
      <w:r w:rsidRPr="00C3244D">
        <w:rPr>
          <w:rFonts w:ascii="Arial" w:eastAsia="Times New Roman" w:hAnsi="Arial" w:cs="Arial"/>
          <w:b/>
          <w:bCs/>
          <w:color w:val="69767A"/>
          <w:sz w:val="14"/>
        </w:rPr>
        <w:t>associated with Session</w:t>
      </w:r>
      <w:r w:rsidRPr="00C3244D">
        <w:rPr>
          <w:rFonts w:ascii="Arial" w:eastAsia="Times New Roman" w:hAnsi="Arial" w:cs="Arial"/>
          <w:color w:val="69767A"/>
          <w:sz w:val="14"/>
          <w:szCs w:val="14"/>
        </w:rPr>
        <w:t> and known to hibernate in the past but not currently.</w:t>
      </w:r>
    </w:p>
    <w:p w:rsidR="00C3244D" w:rsidRPr="00C3244D" w:rsidRDefault="00C3244D" w:rsidP="00C3244D">
      <w:pPr>
        <w:shd w:val="clear" w:color="auto" w:fill="FFFFFF"/>
        <w:spacing w:line="240" w:lineRule="auto"/>
        <w:rPr>
          <w:rFonts w:ascii="Arial" w:eastAsia="Times New Roman" w:hAnsi="Arial" w:cs="Arial"/>
          <w:color w:val="69767A"/>
          <w:sz w:val="14"/>
          <w:szCs w:val="14"/>
        </w:rPr>
      </w:pPr>
      <w:r w:rsidRPr="00C3244D">
        <w:rPr>
          <w:rFonts w:ascii="Arial" w:eastAsia="Times New Roman" w:hAnsi="Arial" w:cs="Arial"/>
          <w:color w:val="69767A"/>
          <w:sz w:val="14"/>
          <w:szCs w:val="14"/>
        </w:rPr>
        <w:t>The </w:t>
      </w:r>
      <w:r w:rsidRPr="00C3244D">
        <w:rPr>
          <w:rFonts w:ascii="Arial" w:eastAsia="Times New Roman" w:hAnsi="Arial" w:cs="Arial"/>
          <w:b/>
          <w:bCs/>
          <w:color w:val="69767A"/>
          <w:sz w:val="14"/>
        </w:rPr>
        <w:t>detached object</w:t>
      </w:r>
      <w:r w:rsidRPr="00C3244D">
        <w:rPr>
          <w:rFonts w:ascii="Arial" w:eastAsia="Times New Roman" w:hAnsi="Arial" w:cs="Arial"/>
          <w:color w:val="69767A"/>
          <w:sz w:val="14"/>
          <w:szCs w:val="14"/>
        </w:rPr>
        <w:t> can be </w:t>
      </w:r>
      <w:r w:rsidRPr="00C3244D">
        <w:rPr>
          <w:rFonts w:ascii="Arial" w:eastAsia="Times New Roman" w:hAnsi="Arial" w:cs="Arial"/>
          <w:b/>
          <w:bCs/>
          <w:color w:val="69767A"/>
          <w:sz w:val="14"/>
        </w:rPr>
        <w:t>reattached </w:t>
      </w:r>
      <w:r w:rsidRPr="00C3244D">
        <w:rPr>
          <w:rFonts w:ascii="Arial" w:eastAsia="Times New Roman" w:hAnsi="Arial" w:cs="Arial"/>
          <w:color w:val="69767A"/>
          <w:sz w:val="14"/>
          <w:szCs w:val="14"/>
        </w:rPr>
        <w:t>to session to make it persistent again.</w:t>
      </w:r>
    </w:p>
    <w:p w:rsidR="00C3244D" w:rsidRPr="00C3244D" w:rsidRDefault="00C3244D" w:rsidP="00C3244D">
      <w:pPr>
        <w:shd w:val="clear" w:color="auto" w:fill="F6F6F6"/>
        <w:spacing w:line="240" w:lineRule="auto"/>
        <w:rPr>
          <w:rFonts w:ascii="Arial" w:eastAsia="Times New Roman" w:hAnsi="Arial" w:cs="Arial"/>
          <w:i/>
          <w:iCs/>
          <w:color w:val="3C4C50"/>
          <w:sz w:val="18"/>
          <w:szCs w:val="18"/>
        </w:rPr>
      </w:pPr>
      <w:r w:rsidRPr="00C3244D">
        <w:rPr>
          <w:rFonts w:ascii="Arial" w:eastAsia="Times New Roman" w:hAnsi="Arial" w:cs="Arial"/>
          <w:b/>
          <w:bCs/>
          <w:i/>
          <w:iCs/>
          <w:color w:val="3C4C50"/>
          <w:sz w:val="18"/>
        </w:rPr>
        <w:t>Note</w:t>
      </w:r>
      <w:proofErr w:type="gramStart"/>
      <w:r w:rsidRPr="00C3244D">
        <w:rPr>
          <w:rFonts w:ascii="Arial" w:eastAsia="Times New Roman" w:hAnsi="Arial" w:cs="Arial"/>
          <w:b/>
          <w:bCs/>
          <w:i/>
          <w:iCs/>
          <w:color w:val="3C4C50"/>
          <w:sz w:val="18"/>
        </w:rPr>
        <w:t>:</w:t>
      </w:r>
      <w:proofErr w:type="gramEnd"/>
      <w:r w:rsidRPr="00C3244D">
        <w:rPr>
          <w:rFonts w:ascii="Arial" w:eastAsia="Times New Roman" w:hAnsi="Arial" w:cs="Arial"/>
          <w:i/>
          <w:iCs/>
          <w:color w:val="3C4C50"/>
          <w:sz w:val="18"/>
          <w:szCs w:val="18"/>
        </w:rPr>
        <w:br/>
        <w:t>If object is in transient state, then it is </w:t>
      </w:r>
      <w:r w:rsidRPr="00C3244D">
        <w:rPr>
          <w:rFonts w:ascii="Arial" w:eastAsia="Times New Roman" w:hAnsi="Arial" w:cs="Arial"/>
          <w:b/>
          <w:bCs/>
          <w:i/>
          <w:iCs/>
          <w:color w:val="3C4C50"/>
          <w:sz w:val="18"/>
        </w:rPr>
        <w:t>guaranteed </w:t>
      </w:r>
      <w:r w:rsidRPr="00C3244D">
        <w:rPr>
          <w:rFonts w:ascii="Arial" w:eastAsia="Times New Roman" w:hAnsi="Arial" w:cs="Arial"/>
          <w:i/>
          <w:iCs/>
          <w:color w:val="3C4C50"/>
          <w:sz w:val="18"/>
          <w:szCs w:val="18"/>
        </w:rPr>
        <w:t>that it has </w:t>
      </w:r>
      <w:r w:rsidRPr="00C3244D">
        <w:rPr>
          <w:rFonts w:ascii="Arial" w:eastAsia="Times New Roman" w:hAnsi="Arial" w:cs="Arial"/>
          <w:b/>
          <w:bCs/>
          <w:i/>
          <w:iCs/>
          <w:color w:val="3C4C50"/>
          <w:sz w:val="18"/>
        </w:rPr>
        <w:t>no existence</w:t>
      </w:r>
      <w:r w:rsidRPr="00C3244D">
        <w:rPr>
          <w:rFonts w:ascii="Arial" w:eastAsia="Times New Roman" w:hAnsi="Arial" w:cs="Arial"/>
          <w:i/>
          <w:iCs/>
          <w:color w:val="3C4C50"/>
          <w:sz w:val="18"/>
          <w:szCs w:val="18"/>
        </w:rPr>
        <w:t> in the database.</w:t>
      </w:r>
      <w:r w:rsidRPr="00C3244D">
        <w:rPr>
          <w:rFonts w:ascii="Arial" w:eastAsia="Times New Roman" w:hAnsi="Arial" w:cs="Arial"/>
          <w:i/>
          <w:iCs/>
          <w:color w:val="3C4C50"/>
          <w:sz w:val="18"/>
          <w:szCs w:val="18"/>
        </w:rPr>
        <w:br/>
        <w:t>If object is in detached state, even though it is </w:t>
      </w:r>
      <w:r w:rsidRPr="00C3244D">
        <w:rPr>
          <w:rFonts w:ascii="Arial" w:eastAsia="Times New Roman" w:hAnsi="Arial" w:cs="Arial"/>
          <w:b/>
          <w:bCs/>
          <w:i/>
          <w:iCs/>
          <w:color w:val="3C4C50"/>
          <w:sz w:val="18"/>
        </w:rPr>
        <w:t>not guaranteed</w:t>
      </w:r>
      <w:r w:rsidRPr="00C3244D">
        <w:rPr>
          <w:rFonts w:ascii="Arial" w:eastAsia="Times New Roman" w:hAnsi="Arial" w:cs="Arial"/>
          <w:i/>
          <w:iCs/>
          <w:color w:val="3C4C50"/>
          <w:sz w:val="18"/>
          <w:szCs w:val="18"/>
        </w:rPr>
        <w:t> (depends on transaction is committed or not) but there is a </w:t>
      </w:r>
      <w:r w:rsidRPr="00C3244D">
        <w:rPr>
          <w:rFonts w:ascii="Arial" w:eastAsia="Times New Roman" w:hAnsi="Arial" w:cs="Arial"/>
          <w:b/>
          <w:bCs/>
          <w:i/>
          <w:iCs/>
          <w:color w:val="3C4C50"/>
          <w:sz w:val="18"/>
        </w:rPr>
        <w:t>possibility </w:t>
      </w:r>
      <w:r w:rsidRPr="00C3244D">
        <w:rPr>
          <w:rFonts w:ascii="Arial" w:eastAsia="Times New Roman" w:hAnsi="Arial" w:cs="Arial"/>
          <w:i/>
          <w:iCs/>
          <w:color w:val="3C4C50"/>
          <w:sz w:val="18"/>
          <w:szCs w:val="18"/>
        </w:rPr>
        <w:t>that object may have </w:t>
      </w:r>
      <w:r w:rsidRPr="00C3244D">
        <w:rPr>
          <w:rFonts w:ascii="Arial" w:eastAsia="Times New Roman" w:hAnsi="Arial" w:cs="Arial"/>
          <w:b/>
          <w:bCs/>
          <w:i/>
          <w:iCs/>
          <w:color w:val="3C4C50"/>
          <w:sz w:val="18"/>
        </w:rPr>
        <w:t>existence </w:t>
      </w:r>
      <w:r w:rsidRPr="00C3244D">
        <w:rPr>
          <w:rFonts w:ascii="Arial" w:eastAsia="Times New Roman" w:hAnsi="Arial" w:cs="Arial"/>
          <w:i/>
          <w:iCs/>
          <w:color w:val="3C4C50"/>
          <w:sz w:val="18"/>
          <w:szCs w:val="18"/>
        </w:rPr>
        <w:t>in the database already.</w:t>
      </w:r>
    </w:p>
    <w:p w:rsidR="00C3244D" w:rsidRDefault="00C3244D"/>
    <w:p w:rsidR="00920817" w:rsidRDefault="00920817" w:rsidP="00920817">
      <w:pPr>
        <w:pStyle w:val="Heading1"/>
        <w:shd w:val="clear" w:color="auto" w:fill="FFFFFF"/>
        <w:spacing w:before="83" w:after="83"/>
        <w:rPr>
          <w:b w:val="0"/>
          <w:bCs w:val="0"/>
          <w:color w:val="3C4C50"/>
          <w:sz w:val="25"/>
          <w:szCs w:val="25"/>
        </w:rPr>
      </w:pPr>
      <w:r>
        <w:rPr>
          <w:b w:val="0"/>
          <w:bCs w:val="0"/>
          <w:color w:val="3C4C50"/>
          <w:sz w:val="25"/>
          <w:szCs w:val="25"/>
        </w:rPr>
        <w:t>Inheritance in Hibernate overview</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p>
    <w:p w:rsidR="00920817" w:rsidRDefault="00920817" w:rsidP="00920817">
      <w:pPr>
        <w:pStyle w:val="Heading3"/>
        <w:shd w:val="clear" w:color="auto" w:fill="FFFFFF"/>
        <w:spacing w:before="133" w:beforeAutospacing="0" w:after="67" w:afterAutospacing="0"/>
        <w:rPr>
          <w:b w:val="0"/>
          <w:bCs w:val="0"/>
          <w:color w:val="3C4C50"/>
          <w:sz w:val="20"/>
          <w:szCs w:val="20"/>
        </w:rPr>
      </w:pPr>
      <w:r>
        <w:rPr>
          <w:rStyle w:val="Strong"/>
          <w:b/>
          <w:bCs/>
          <w:color w:val="3C4C50"/>
          <w:sz w:val="20"/>
          <w:szCs w:val="20"/>
        </w:rPr>
        <w:t>Let us understand about Inheritance in Hibernate</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br/>
      </w:r>
      <w:r>
        <w:rPr>
          <w:rStyle w:val="Strong"/>
          <w:rFonts w:ascii="Arial" w:hAnsi="Arial" w:cs="Arial"/>
          <w:color w:val="69767A"/>
          <w:sz w:val="12"/>
          <w:szCs w:val="12"/>
        </w:rPr>
        <w:t>Inheritance</w:t>
      </w:r>
      <w:r>
        <w:rPr>
          <w:rFonts w:ascii="Arial" w:hAnsi="Arial" w:cs="Arial"/>
          <w:color w:val="69767A"/>
          <w:sz w:val="12"/>
          <w:szCs w:val="12"/>
        </w:rPr>
        <w:t> is an object oriented feature which provides the power of </w:t>
      </w:r>
      <w:r>
        <w:rPr>
          <w:rStyle w:val="Strong"/>
          <w:rFonts w:ascii="Arial" w:hAnsi="Arial" w:cs="Arial"/>
          <w:color w:val="69767A"/>
          <w:sz w:val="12"/>
          <w:szCs w:val="12"/>
        </w:rPr>
        <w:t>re-usability</w:t>
      </w:r>
      <w:r>
        <w:rPr>
          <w:rFonts w:ascii="Arial" w:hAnsi="Arial" w:cs="Arial"/>
          <w:color w:val="69767A"/>
          <w:sz w:val="12"/>
          <w:szCs w:val="12"/>
        </w:rPr>
        <w:t>.</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The same concept of </w:t>
      </w:r>
      <w:r>
        <w:rPr>
          <w:rStyle w:val="Strong"/>
          <w:rFonts w:ascii="Arial" w:hAnsi="Arial" w:cs="Arial"/>
          <w:color w:val="69767A"/>
          <w:sz w:val="12"/>
          <w:szCs w:val="12"/>
        </w:rPr>
        <w:t>re-usability</w:t>
      </w:r>
      <w:r>
        <w:rPr>
          <w:rFonts w:ascii="Arial" w:hAnsi="Arial" w:cs="Arial"/>
          <w:color w:val="69767A"/>
          <w:sz w:val="12"/>
          <w:szCs w:val="12"/>
        </w:rPr>
        <w:t> is provided in </w:t>
      </w:r>
      <w:r>
        <w:rPr>
          <w:rStyle w:val="Strong"/>
          <w:rFonts w:ascii="Arial" w:hAnsi="Arial" w:cs="Arial"/>
          <w:color w:val="69767A"/>
          <w:sz w:val="12"/>
          <w:szCs w:val="12"/>
        </w:rPr>
        <w:t>Hibernate </w:t>
      </w:r>
      <w:r>
        <w:rPr>
          <w:rFonts w:ascii="Arial" w:hAnsi="Arial" w:cs="Arial"/>
          <w:color w:val="69767A"/>
          <w:sz w:val="12"/>
          <w:szCs w:val="12"/>
        </w:rPr>
        <w:t>as well.</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It is one of the advantages of Hibernate when compared with JDBC.</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Assume we have </w:t>
      </w:r>
      <w:r>
        <w:rPr>
          <w:rStyle w:val="Strong"/>
          <w:rFonts w:ascii="Arial" w:hAnsi="Arial" w:cs="Arial"/>
          <w:color w:val="69767A"/>
          <w:sz w:val="12"/>
          <w:szCs w:val="12"/>
        </w:rPr>
        <w:t>Parent </w:t>
      </w:r>
      <w:r>
        <w:rPr>
          <w:rFonts w:ascii="Arial" w:hAnsi="Arial" w:cs="Arial"/>
          <w:color w:val="69767A"/>
          <w:sz w:val="12"/>
          <w:szCs w:val="12"/>
        </w:rPr>
        <w:t>and </w:t>
      </w:r>
      <w:r>
        <w:rPr>
          <w:rStyle w:val="Strong"/>
          <w:rFonts w:ascii="Arial" w:hAnsi="Arial" w:cs="Arial"/>
          <w:color w:val="69767A"/>
          <w:sz w:val="12"/>
          <w:szCs w:val="12"/>
        </w:rPr>
        <w:t>Child </w:t>
      </w:r>
      <w:r>
        <w:rPr>
          <w:rFonts w:ascii="Arial" w:hAnsi="Arial" w:cs="Arial"/>
          <w:color w:val="69767A"/>
          <w:sz w:val="12"/>
          <w:szCs w:val="12"/>
        </w:rPr>
        <w:t>classes, we know that Child class object will have an access to Parent class</w:t>
      </w:r>
      <w:r>
        <w:rPr>
          <w:rFonts w:ascii="Arial" w:hAnsi="Arial" w:cs="Arial"/>
          <w:color w:val="69767A"/>
          <w:sz w:val="12"/>
          <w:szCs w:val="12"/>
        </w:rPr>
        <w:br/>
        <w:t>attributes as well.</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In Hibernate when we save </w:t>
      </w:r>
      <w:r>
        <w:rPr>
          <w:rStyle w:val="Strong"/>
          <w:rFonts w:ascii="Arial" w:hAnsi="Arial" w:cs="Arial"/>
          <w:color w:val="69767A"/>
          <w:sz w:val="12"/>
          <w:szCs w:val="12"/>
        </w:rPr>
        <w:t>Child </w:t>
      </w:r>
      <w:r>
        <w:rPr>
          <w:rFonts w:ascii="Arial" w:hAnsi="Arial" w:cs="Arial"/>
          <w:color w:val="69767A"/>
          <w:sz w:val="12"/>
          <w:szCs w:val="12"/>
        </w:rPr>
        <w:t xml:space="preserve">class </w:t>
      </w:r>
      <w:proofErr w:type="gramStart"/>
      <w:r>
        <w:rPr>
          <w:rFonts w:ascii="Arial" w:hAnsi="Arial" w:cs="Arial"/>
          <w:color w:val="69767A"/>
          <w:sz w:val="12"/>
          <w:szCs w:val="12"/>
        </w:rPr>
        <w:t>object ,</w:t>
      </w:r>
      <w:proofErr w:type="gramEnd"/>
      <w:r>
        <w:rPr>
          <w:rFonts w:ascii="Arial" w:hAnsi="Arial" w:cs="Arial"/>
          <w:color w:val="69767A"/>
          <w:sz w:val="12"/>
          <w:szCs w:val="12"/>
        </w:rPr>
        <w:t> </w:t>
      </w:r>
      <w:r>
        <w:rPr>
          <w:rStyle w:val="Strong"/>
          <w:rFonts w:ascii="Arial" w:hAnsi="Arial" w:cs="Arial"/>
          <w:color w:val="69767A"/>
          <w:sz w:val="12"/>
          <w:szCs w:val="12"/>
        </w:rPr>
        <w:t>Parent </w:t>
      </w:r>
      <w:r>
        <w:rPr>
          <w:rFonts w:ascii="Arial" w:hAnsi="Arial" w:cs="Arial"/>
          <w:color w:val="69767A"/>
          <w:sz w:val="12"/>
          <w:szCs w:val="12"/>
        </w:rPr>
        <w:t>class </w:t>
      </w:r>
      <w:r>
        <w:rPr>
          <w:rStyle w:val="Strong"/>
          <w:rFonts w:ascii="Arial" w:hAnsi="Arial" w:cs="Arial"/>
          <w:color w:val="69767A"/>
          <w:sz w:val="12"/>
          <w:szCs w:val="12"/>
        </w:rPr>
        <w:t>attributes </w:t>
      </w:r>
      <w:r>
        <w:rPr>
          <w:rFonts w:ascii="Arial" w:hAnsi="Arial" w:cs="Arial"/>
          <w:color w:val="69767A"/>
          <w:sz w:val="12"/>
          <w:szCs w:val="12"/>
        </w:rPr>
        <w:t>will also be </w:t>
      </w:r>
      <w:r>
        <w:rPr>
          <w:rStyle w:val="Strong"/>
          <w:rFonts w:ascii="Arial" w:hAnsi="Arial" w:cs="Arial"/>
          <w:color w:val="69767A"/>
          <w:sz w:val="12"/>
          <w:szCs w:val="12"/>
        </w:rPr>
        <w:t>saved</w:t>
      </w:r>
      <w:r>
        <w:rPr>
          <w:rFonts w:ascii="Arial" w:hAnsi="Arial" w:cs="Arial"/>
          <w:color w:val="69767A"/>
          <w:sz w:val="12"/>
          <w:szCs w:val="12"/>
        </w:rPr>
        <w:t>.</w:t>
      </w:r>
    </w:p>
    <w:p w:rsidR="00920817" w:rsidRDefault="00920817" w:rsidP="00920817">
      <w:pPr>
        <w:pStyle w:val="Heading6"/>
        <w:shd w:val="clear" w:color="auto" w:fill="FFFFFF"/>
        <w:spacing w:before="67" w:beforeAutospacing="0" w:after="67" w:afterAutospacing="0"/>
        <w:rPr>
          <w:rFonts w:ascii="lato" w:hAnsi="lato" w:cs="Arial"/>
          <w:color w:val="3C4C50"/>
        </w:rPr>
      </w:pPr>
      <w:r>
        <w:rPr>
          <w:rStyle w:val="Strong"/>
          <w:rFonts w:ascii="lato" w:hAnsi="lato" w:cs="Arial"/>
          <w:b/>
          <w:bCs/>
          <w:color w:val="3C4C50"/>
        </w:rPr>
        <w:t>Now you may get multiple questions in your mind</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1. Whether </w:t>
      </w:r>
      <w:r>
        <w:rPr>
          <w:rStyle w:val="Strong"/>
          <w:rFonts w:ascii="Arial" w:hAnsi="Arial" w:cs="Arial"/>
          <w:color w:val="69767A"/>
          <w:sz w:val="12"/>
          <w:szCs w:val="12"/>
        </w:rPr>
        <w:t>parent </w:t>
      </w:r>
      <w:r>
        <w:rPr>
          <w:rFonts w:ascii="Arial" w:hAnsi="Arial" w:cs="Arial"/>
          <w:color w:val="69767A"/>
          <w:sz w:val="12"/>
          <w:szCs w:val="12"/>
        </w:rPr>
        <w:t>and </w:t>
      </w:r>
      <w:r>
        <w:rPr>
          <w:rStyle w:val="Strong"/>
          <w:rFonts w:ascii="Arial" w:hAnsi="Arial" w:cs="Arial"/>
          <w:color w:val="69767A"/>
          <w:sz w:val="12"/>
          <w:szCs w:val="12"/>
        </w:rPr>
        <w:t>child </w:t>
      </w:r>
      <w:r>
        <w:rPr>
          <w:rFonts w:ascii="Arial" w:hAnsi="Arial" w:cs="Arial"/>
          <w:color w:val="69767A"/>
          <w:sz w:val="12"/>
          <w:szCs w:val="12"/>
        </w:rPr>
        <w:t>class attributes are saved in the </w:t>
      </w:r>
      <w:r>
        <w:rPr>
          <w:rStyle w:val="Strong"/>
          <w:rFonts w:ascii="Arial" w:hAnsi="Arial" w:cs="Arial"/>
          <w:color w:val="69767A"/>
          <w:sz w:val="12"/>
          <w:szCs w:val="12"/>
        </w:rPr>
        <w:t>same </w:t>
      </w:r>
      <w:r>
        <w:rPr>
          <w:rFonts w:ascii="Arial" w:hAnsi="Arial" w:cs="Arial"/>
          <w:color w:val="69767A"/>
          <w:sz w:val="12"/>
          <w:szCs w:val="12"/>
        </w:rPr>
        <w:t>table</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2. Whether </w:t>
      </w:r>
      <w:r>
        <w:rPr>
          <w:rStyle w:val="Strong"/>
          <w:rFonts w:ascii="Arial" w:hAnsi="Arial" w:cs="Arial"/>
          <w:color w:val="69767A"/>
          <w:sz w:val="12"/>
          <w:szCs w:val="12"/>
        </w:rPr>
        <w:t>parent </w:t>
      </w:r>
      <w:r>
        <w:rPr>
          <w:rFonts w:ascii="Arial" w:hAnsi="Arial" w:cs="Arial"/>
          <w:color w:val="69767A"/>
          <w:sz w:val="12"/>
          <w:szCs w:val="12"/>
        </w:rPr>
        <w:t>and </w:t>
      </w:r>
      <w:r>
        <w:rPr>
          <w:rStyle w:val="Strong"/>
          <w:rFonts w:ascii="Arial" w:hAnsi="Arial" w:cs="Arial"/>
          <w:color w:val="69767A"/>
          <w:sz w:val="12"/>
          <w:szCs w:val="12"/>
        </w:rPr>
        <w:t>child </w:t>
      </w:r>
      <w:r>
        <w:rPr>
          <w:rFonts w:ascii="Arial" w:hAnsi="Arial" w:cs="Arial"/>
          <w:color w:val="69767A"/>
          <w:sz w:val="12"/>
          <w:szCs w:val="12"/>
        </w:rPr>
        <w:t>class attributes are saved in </w:t>
      </w:r>
      <w:r>
        <w:rPr>
          <w:rStyle w:val="Strong"/>
          <w:rFonts w:ascii="Arial" w:hAnsi="Arial" w:cs="Arial"/>
          <w:color w:val="69767A"/>
          <w:sz w:val="12"/>
          <w:szCs w:val="12"/>
        </w:rPr>
        <w:t>separate </w:t>
      </w:r>
      <w:r>
        <w:rPr>
          <w:rFonts w:ascii="Arial" w:hAnsi="Arial" w:cs="Arial"/>
          <w:color w:val="69767A"/>
          <w:sz w:val="12"/>
          <w:szCs w:val="12"/>
        </w:rPr>
        <w:t>table</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3. If they are stored in </w:t>
      </w:r>
      <w:r>
        <w:rPr>
          <w:rStyle w:val="Strong"/>
          <w:rFonts w:ascii="Arial" w:hAnsi="Arial" w:cs="Arial"/>
          <w:color w:val="69767A"/>
          <w:sz w:val="12"/>
          <w:szCs w:val="12"/>
        </w:rPr>
        <w:t>separate </w:t>
      </w:r>
      <w:r>
        <w:rPr>
          <w:rFonts w:ascii="Arial" w:hAnsi="Arial" w:cs="Arial"/>
          <w:color w:val="69767A"/>
          <w:sz w:val="12"/>
          <w:szCs w:val="12"/>
        </w:rPr>
        <w:t xml:space="preserve">table, how will they be </w:t>
      </w:r>
      <w:proofErr w:type="gramStart"/>
      <w:r>
        <w:rPr>
          <w:rFonts w:ascii="Arial" w:hAnsi="Arial" w:cs="Arial"/>
          <w:color w:val="69767A"/>
          <w:sz w:val="12"/>
          <w:szCs w:val="12"/>
        </w:rPr>
        <w:t>linked</w:t>
      </w:r>
      <w:proofErr w:type="gramEnd"/>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 xml:space="preserve">Yes if you have above questions in your mind, </w:t>
      </w:r>
      <w:proofErr w:type="gramStart"/>
      <w:r>
        <w:rPr>
          <w:rFonts w:ascii="Arial" w:hAnsi="Arial" w:cs="Arial"/>
          <w:color w:val="69767A"/>
          <w:sz w:val="12"/>
          <w:szCs w:val="12"/>
        </w:rPr>
        <w:t>Don’t</w:t>
      </w:r>
      <w:proofErr w:type="gramEnd"/>
      <w:r>
        <w:rPr>
          <w:rFonts w:ascii="Arial" w:hAnsi="Arial" w:cs="Arial"/>
          <w:color w:val="69767A"/>
          <w:sz w:val="12"/>
          <w:szCs w:val="12"/>
        </w:rPr>
        <w:t xml:space="preserve"> worry you will be getting answers to these questions shortly.</w:t>
      </w:r>
      <w:r>
        <w:rPr>
          <w:rFonts w:ascii="Arial" w:hAnsi="Arial" w:cs="Arial"/>
          <w:color w:val="69767A"/>
          <w:sz w:val="12"/>
          <w:szCs w:val="12"/>
        </w:rPr>
        <w:br/>
      </w:r>
    </w:p>
    <w:p w:rsidR="00920817" w:rsidRDefault="00920817" w:rsidP="00920817">
      <w:pPr>
        <w:pStyle w:val="Heading5"/>
        <w:shd w:val="clear" w:color="auto" w:fill="FFFFFF"/>
        <w:spacing w:before="67" w:beforeAutospacing="0" w:after="67" w:afterAutospacing="0"/>
        <w:rPr>
          <w:b w:val="0"/>
          <w:bCs w:val="0"/>
          <w:color w:val="3C4C50"/>
          <w:sz w:val="17"/>
          <w:szCs w:val="17"/>
        </w:rPr>
      </w:pPr>
      <w:r>
        <w:rPr>
          <w:rStyle w:val="Strong"/>
          <w:b/>
          <w:bCs/>
          <w:color w:val="3C4C50"/>
          <w:sz w:val="17"/>
          <w:szCs w:val="17"/>
        </w:rPr>
        <w:t>Hibernate provides 3 different ways to represent the inheritance</w:t>
      </w:r>
    </w:p>
    <w:p w:rsidR="00920817" w:rsidRDefault="00920817" w:rsidP="00920817">
      <w:pPr>
        <w:pStyle w:val="Heading6"/>
        <w:shd w:val="clear" w:color="auto" w:fill="FFFFFF"/>
        <w:spacing w:before="67" w:beforeAutospacing="0" w:after="67" w:afterAutospacing="0"/>
        <w:rPr>
          <w:rFonts w:ascii="lato" w:hAnsi="lato" w:cs="Arial"/>
          <w:color w:val="3C4C50"/>
        </w:rPr>
      </w:pPr>
      <w:proofErr w:type="gramStart"/>
      <w:r>
        <w:rPr>
          <w:rStyle w:val="Strong"/>
          <w:rFonts w:ascii="lato" w:hAnsi="lato" w:cs="Arial"/>
          <w:b/>
          <w:bCs/>
          <w:color w:val="3C4C50"/>
        </w:rPr>
        <w:t>1.Table</w:t>
      </w:r>
      <w:proofErr w:type="gramEnd"/>
      <w:r>
        <w:rPr>
          <w:rStyle w:val="Strong"/>
          <w:rFonts w:ascii="lato" w:hAnsi="lato" w:cs="Arial"/>
          <w:b/>
          <w:bCs/>
          <w:color w:val="3C4C50"/>
        </w:rPr>
        <w:t xml:space="preserve"> per Hierarchy</w:t>
      </w:r>
    </w:p>
    <w:p w:rsidR="00920817" w:rsidRDefault="00920817" w:rsidP="00920817">
      <w:pPr>
        <w:pStyle w:val="Heading6"/>
        <w:shd w:val="clear" w:color="auto" w:fill="FFFFFF"/>
        <w:spacing w:before="67" w:beforeAutospacing="0" w:after="67" w:afterAutospacing="0"/>
        <w:rPr>
          <w:rFonts w:ascii="lato" w:hAnsi="lato" w:cs="Arial"/>
          <w:color w:val="3C4C50"/>
        </w:rPr>
      </w:pPr>
      <w:proofErr w:type="gramStart"/>
      <w:r>
        <w:rPr>
          <w:rStyle w:val="Strong"/>
          <w:rFonts w:ascii="lato" w:hAnsi="lato" w:cs="Arial"/>
          <w:b/>
          <w:bCs/>
          <w:color w:val="3C4C50"/>
        </w:rPr>
        <w:t>2.Table</w:t>
      </w:r>
      <w:proofErr w:type="gramEnd"/>
      <w:r>
        <w:rPr>
          <w:rStyle w:val="Strong"/>
          <w:rFonts w:ascii="lato" w:hAnsi="lato" w:cs="Arial"/>
          <w:b/>
          <w:bCs/>
          <w:color w:val="3C4C50"/>
        </w:rPr>
        <w:t xml:space="preserve"> per Concrete class</w:t>
      </w:r>
    </w:p>
    <w:p w:rsidR="00920817" w:rsidRDefault="00920817" w:rsidP="00920817">
      <w:pPr>
        <w:pStyle w:val="Heading6"/>
        <w:shd w:val="clear" w:color="auto" w:fill="FFFFFF"/>
        <w:spacing w:before="67" w:beforeAutospacing="0" w:after="67" w:afterAutospacing="0"/>
        <w:rPr>
          <w:rFonts w:ascii="lato" w:hAnsi="lato" w:cs="Arial"/>
          <w:color w:val="3C4C50"/>
        </w:rPr>
      </w:pPr>
      <w:proofErr w:type="gramStart"/>
      <w:r>
        <w:rPr>
          <w:rStyle w:val="Strong"/>
          <w:rFonts w:ascii="lato" w:hAnsi="lato" w:cs="Arial"/>
          <w:b/>
          <w:bCs/>
          <w:color w:val="3C4C50"/>
        </w:rPr>
        <w:t>3.Table</w:t>
      </w:r>
      <w:proofErr w:type="gramEnd"/>
      <w:r>
        <w:rPr>
          <w:rStyle w:val="Strong"/>
          <w:rFonts w:ascii="lato" w:hAnsi="lato" w:cs="Arial"/>
          <w:b/>
          <w:bCs/>
          <w:color w:val="3C4C50"/>
        </w:rPr>
        <w:t xml:space="preserve"> per Subclass</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br/>
      </w:r>
    </w:p>
    <w:p w:rsidR="00920817" w:rsidRDefault="00920817" w:rsidP="00920817">
      <w:pPr>
        <w:pStyle w:val="Heading5"/>
        <w:shd w:val="clear" w:color="auto" w:fill="FFFFFF"/>
        <w:spacing w:before="67" w:beforeAutospacing="0" w:after="67" w:afterAutospacing="0"/>
        <w:rPr>
          <w:b w:val="0"/>
          <w:bCs w:val="0"/>
          <w:color w:val="3C4C50"/>
          <w:sz w:val="17"/>
          <w:szCs w:val="17"/>
        </w:rPr>
      </w:pPr>
      <w:r>
        <w:rPr>
          <w:rStyle w:val="Strong"/>
          <w:b/>
          <w:bCs/>
          <w:color w:val="3C4C50"/>
          <w:sz w:val="17"/>
          <w:szCs w:val="17"/>
        </w:rPr>
        <w:t>Let us consider the below example to discuss all the inheritance types</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lastRenderedPageBreak/>
        <w:br/>
      </w:r>
      <w:r>
        <w:rPr>
          <w:rFonts w:ascii="Arial" w:hAnsi="Arial" w:cs="Arial"/>
          <w:noProof/>
          <w:color w:val="69767A"/>
          <w:sz w:val="12"/>
          <w:szCs w:val="12"/>
        </w:rPr>
        <w:drawing>
          <wp:inline distT="0" distB="0" distL="0" distR="0">
            <wp:extent cx="4820285" cy="3028315"/>
            <wp:effectExtent l="19050" t="0" r="0" b="0"/>
            <wp:docPr id="9" name="Picture 1" descr="HIB_Inheritanc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_Inheritance-Hierarchy"/>
                    <pic:cNvPicPr>
                      <a:picLocks noChangeAspect="1" noChangeArrowheads="1"/>
                    </pic:cNvPicPr>
                  </pic:nvPicPr>
                  <pic:blipFill>
                    <a:blip r:embed="rId17"/>
                    <a:srcRect/>
                    <a:stretch>
                      <a:fillRect/>
                    </a:stretch>
                  </pic:blipFill>
                  <pic:spPr bwMode="auto">
                    <a:xfrm>
                      <a:off x="0" y="0"/>
                      <a:ext cx="4820285" cy="3028315"/>
                    </a:xfrm>
                    <a:prstGeom prst="rect">
                      <a:avLst/>
                    </a:prstGeom>
                    <a:noFill/>
                    <a:ln w="9525">
                      <a:noFill/>
                      <a:miter lim="800000"/>
                      <a:headEnd/>
                      <a:tailEnd/>
                    </a:ln>
                  </pic:spPr>
                </pic:pic>
              </a:graphicData>
            </a:graphic>
          </wp:inline>
        </w:drawing>
      </w:r>
      <w:r>
        <w:rPr>
          <w:rFonts w:ascii="Arial" w:hAnsi="Arial" w:cs="Arial"/>
          <w:color w:val="69767A"/>
          <w:sz w:val="12"/>
          <w:szCs w:val="12"/>
        </w:rPr>
        <w:br/>
      </w:r>
      <w:r>
        <w:rPr>
          <w:rFonts w:ascii="Arial" w:hAnsi="Arial" w:cs="Arial"/>
          <w:color w:val="69767A"/>
          <w:sz w:val="12"/>
          <w:szCs w:val="12"/>
        </w:rPr>
        <w:br/>
      </w:r>
    </w:p>
    <w:p w:rsidR="00920817" w:rsidRDefault="00920817" w:rsidP="00920817">
      <w:pPr>
        <w:pStyle w:val="Heading5"/>
        <w:shd w:val="clear" w:color="auto" w:fill="FFFFFF"/>
        <w:spacing w:before="67" w:beforeAutospacing="0" w:after="67" w:afterAutospacing="0"/>
        <w:rPr>
          <w:b w:val="0"/>
          <w:bCs w:val="0"/>
          <w:color w:val="3C4C50"/>
          <w:sz w:val="17"/>
          <w:szCs w:val="17"/>
        </w:rPr>
      </w:pPr>
      <w:r>
        <w:rPr>
          <w:rStyle w:val="Strong"/>
          <w:b/>
          <w:bCs/>
          <w:color w:val="3C4C50"/>
          <w:sz w:val="17"/>
          <w:szCs w:val="17"/>
        </w:rPr>
        <w:t>Table per hierarchy</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In this approach, as the </w:t>
      </w:r>
      <w:r>
        <w:rPr>
          <w:rStyle w:val="Strong"/>
          <w:rFonts w:ascii="Arial" w:hAnsi="Arial" w:cs="Arial"/>
          <w:color w:val="69767A"/>
          <w:sz w:val="12"/>
          <w:szCs w:val="12"/>
        </w:rPr>
        <w:t>name </w:t>
      </w:r>
      <w:r>
        <w:rPr>
          <w:rFonts w:ascii="Arial" w:hAnsi="Arial" w:cs="Arial"/>
          <w:color w:val="69767A"/>
          <w:sz w:val="12"/>
          <w:szCs w:val="12"/>
        </w:rPr>
        <w:t>suggests the entire hierarchy is mapped to a </w:t>
      </w:r>
      <w:r>
        <w:rPr>
          <w:rStyle w:val="Strong"/>
          <w:rFonts w:ascii="Arial" w:hAnsi="Arial" w:cs="Arial"/>
          <w:color w:val="69767A"/>
          <w:sz w:val="12"/>
          <w:szCs w:val="12"/>
        </w:rPr>
        <w:t>single table</w:t>
      </w:r>
      <w:r>
        <w:rPr>
          <w:rFonts w:ascii="Arial" w:hAnsi="Arial" w:cs="Arial"/>
          <w:color w:val="69767A"/>
          <w:sz w:val="12"/>
          <w:szCs w:val="12"/>
        </w:rPr>
        <w:t>. I.e. </w:t>
      </w:r>
      <w:r>
        <w:rPr>
          <w:rStyle w:val="Strong"/>
          <w:rFonts w:ascii="Arial" w:hAnsi="Arial" w:cs="Arial"/>
          <w:color w:val="69767A"/>
          <w:sz w:val="12"/>
          <w:szCs w:val="12"/>
        </w:rPr>
        <w:t>All attributes</w:t>
      </w:r>
      <w:r>
        <w:rPr>
          <w:rFonts w:ascii="Arial" w:hAnsi="Arial" w:cs="Arial"/>
          <w:color w:val="69767A"/>
          <w:sz w:val="12"/>
          <w:szCs w:val="12"/>
        </w:rPr>
        <w:t> of all the classes are stored in a </w:t>
      </w:r>
      <w:r>
        <w:rPr>
          <w:rStyle w:val="Strong"/>
          <w:rFonts w:ascii="Arial" w:hAnsi="Arial" w:cs="Arial"/>
          <w:color w:val="69767A"/>
          <w:sz w:val="12"/>
          <w:szCs w:val="12"/>
        </w:rPr>
        <w:t>single table</w:t>
      </w:r>
      <w:r>
        <w:rPr>
          <w:rFonts w:ascii="Arial" w:hAnsi="Arial" w:cs="Arial"/>
          <w:color w:val="69767A"/>
          <w:sz w:val="12"/>
          <w:szCs w:val="12"/>
        </w:rPr>
        <w:t>.</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A </w:t>
      </w:r>
      <w:r>
        <w:rPr>
          <w:rStyle w:val="Strong"/>
          <w:rFonts w:ascii="Arial" w:hAnsi="Arial" w:cs="Arial"/>
          <w:color w:val="69767A"/>
          <w:sz w:val="12"/>
          <w:szCs w:val="12"/>
        </w:rPr>
        <w:t>discriminator column</w:t>
      </w:r>
      <w:r>
        <w:rPr>
          <w:rFonts w:ascii="Arial" w:hAnsi="Arial" w:cs="Arial"/>
          <w:color w:val="69767A"/>
          <w:sz w:val="12"/>
          <w:szCs w:val="12"/>
        </w:rPr>
        <w:t> is used to distinguish different classes.</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Style w:val="Strong"/>
          <w:rFonts w:ascii="Arial" w:hAnsi="Arial" w:cs="Arial"/>
          <w:color w:val="69767A"/>
          <w:sz w:val="12"/>
          <w:szCs w:val="12"/>
        </w:rPr>
        <w:t>Null </w:t>
      </w:r>
      <w:r>
        <w:rPr>
          <w:rFonts w:ascii="Arial" w:hAnsi="Arial" w:cs="Arial"/>
          <w:color w:val="69767A"/>
          <w:sz w:val="12"/>
          <w:szCs w:val="12"/>
        </w:rPr>
        <w:t>values will be stored in the table for which there is </w:t>
      </w:r>
      <w:r>
        <w:rPr>
          <w:rStyle w:val="Strong"/>
          <w:rFonts w:ascii="Arial" w:hAnsi="Arial" w:cs="Arial"/>
          <w:color w:val="69767A"/>
          <w:sz w:val="12"/>
          <w:szCs w:val="12"/>
        </w:rPr>
        <w:t>no column applicable</w:t>
      </w:r>
      <w:r>
        <w:rPr>
          <w:rFonts w:ascii="Arial" w:hAnsi="Arial" w:cs="Arial"/>
          <w:color w:val="69767A"/>
          <w:sz w:val="12"/>
          <w:szCs w:val="12"/>
        </w:rPr>
        <w:t>.</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Style w:val="Strong"/>
          <w:rFonts w:ascii="Arial" w:hAnsi="Arial" w:cs="Arial"/>
          <w:color w:val="69767A"/>
          <w:sz w:val="12"/>
          <w:szCs w:val="12"/>
        </w:rPr>
        <w:t>Example</w:t>
      </w:r>
      <w:proofErr w:type="gramStart"/>
      <w:r>
        <w:rPr>
          <w:rStyle w:val="Strong"/>
          <w:rFonts w:ascii="Arial" w:hAnsi="Arial" w:cs="Arial"/>
          <w:color w:val="69767A"/>
          <w:sz w:val="12"/>
          <w:szCs w:val="12"/>
        </w:rPr>
        <w:t>:</w:t>
      </w:r>
      <w:proofErr w:type="gramEnd"/>
      <w:r>
        <w:rPr>
          <w:rFonts w:ascii="Arial" w:hAnsi="Arial" w:cs="Arial"/>
          <w:color w:val="69767A"/>
          <w:sz w:val="12"/>
          <w:szCs w:val="12"/>
        </w:rPr>
        <w:br/>
        <w:t>We have stored </w:t>
      </w:r>
      <w:r>
        <w:rPr>
          <w:rStyle w:val="Strong"/>
          <w:rFonts w:ascii="Arial" w:hAnsi="Arial" w:cs="Arial"/>
          <w:color w:val="69767A"/>
          <w:sz w:val="12"/>
          <w:szCs w:val="12"/>
        </w:rPr>
        <w:t>2</w:t>
      </w:r>
      <w:r>
        <w:rPr>
          <w:rFonts w:ascii="Arial" w:hAnsi="Arial" w:cs="Arial"/>
          <w:color w:val="69767A"/>
          <w:sz w:val="12"/>
          <w:szCs w:val="12"/>
        </w:rPr>
        <w:t> permanent and </w:t>
      </w:r>
      <w:r>
        <w:rPr>
          <w:rStyle w:val="Strong"/>
          <w:rFonts w:ascii="Arial" w:hAnsi="Arial" w:cs="Arial"/>
          <w:color w:val="69767A"/>
          <w:sz w:val="12"/>
          <w:szCs w:val="12"/>
        </w:rPr>
        <w:t>1</w:t>
      </w:r>
      <w:r>
        <w:rPr>
          <w:rFonts w:ascii="Arial" w:hAnsi="Arial" w:cs="Arial"/>
          <w:color w:val="69767A"/>
          <w:sz w:val="12"/>
          <w:szCs w:val="12"/>
        </w:rPr>
        <w:t> contract employee details in the below table</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noProof/>
          <w:color w:val="69767A"/>
          <w:sz w:val="12"/>
          <w:szCs w:val="12"/>
        </w:rPr>
        <w:drawing>
          <wp:inline distT="0" distB="0" distL="0" distR="0">
            <wp:extent cx="4783455" cy="1939925"/>
            <wp:effectExtent l="19050" t="0" r="0" b="0"/>
            <wp:docPr id="8" name="Picture 2" descr="HibernatePe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PerHierarchy"/>
                    <pic:cNvPicPr>
                      <a:picLocks noChangeAspect="1" noChangeArrowheads="1"/>
                    </pic:cNvPicPr>
                  </pic:nvPicPr>
                  <pic:blipFill>
                    <a:blip r:embed="rId18"/>
                    <a:srcRect/>
                    <a:stretch>
                      <a:fillRect/>
                    </a:stretch>
                  </pic:blipFill>
                  <pic:spPr bwMode="auto">
                    <a:xfrm>
                      <a:off x="0" y="0"/>
                      <a:ext cx="4783455" cy="1939925"/>
                    </a:xfrm>
                    <a:prstGeom prst="rect">
                      <a:avLst/>
                    </a:prstGeom>
                    <a:noFill/>
                    <a:ln w="9525">
                      <a:noFill/>
                      <a:miter lim="800000"/>
                      <a:headEnd/>
                      <a:tailEnd/>
                    </a:ln>
                  </pic:spPr>
                </pic:pic>
              </a:graphicData>
            </a:graphic>
          </wp:inline>
        </w:drawing>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We can see </w:t>
      </w:r>
      <w:r>
        <w:rPr>
          <w:rStyle w:val="Strong"/>
          <w:rFonts w:ascii="Arial" w:hAnsi="Arial" w:cs="Arial"/>
          <w:color w:val="69767A"/>
          <w:sz w:val="12"/>
          <w:szCs w:val="12"/>
        </w:rPr>
        <w:t>NULL</w:t>
      </w:r>
      <w:r>
        <w:rPr>
          <w:rFonts w:ascii="Arial" w:hAnsi="Arial" w:cs="Arial"/>
          <w:color w:val="69767A"/>
          <w:sz w:val="12"/>
          <w:szCs w:val="12"/>
        </w:rPr>
        <w:t> values are stored in </w:t>
      </w:r>
      <w:r>
        <w:rPr>
          <w:rStyle w:val="Strong"/>
          <w:rFonts w:ascii="Arial" w:hAnsi="Arial" w:cs="Arial"/>
          <w:color w:val="69767A"/>
          <w:sz w:val="12"/>
          <w:szCs w:val="12"/>
        </w:rPr>
        <w:t>Salary</w:t>
      </w:r>
      <w:r>
        <w:rPr>
          <w:rFonts w:ascii="Arial" w:hAnsi="Arial" w:cs="Arial"/>
          <w:color w:val="69767A"/>
          <w:sz w:val="12"/>
          <w:szCs w:val="12"/>
        </w:rPr>
        <w:t> column for </w:t>
      </w:r>
      <w:r>
        <w:rPr>
          <w:rStyle w:val="Strong"/>
          <w:rFonts w:ascii="Arial" w:hAnsi="Arial" w:cs="Arial"/>
          <w:color w:val="69767A"/>
          <w:sz w:val="12"/>
          <w:szCs w:val="12"/>
        </w:rPr>
        <w:t>Contract employee</w:t>
      </w:r>
      <w:r>
        <w:rPr>
          <w:rFonts w:ascii="Arial" w:hAnsi="Arial" w:cs="Arial"/>
          <w:color w:val="69767A"/>
          <w:sz w:val="12"/>
          <w:szCs w:val="12"/>
        </w:rPr>
        <w:t> and NULL value is stored in </w:t>
      </w:r>
      <w:proofErr w:type="spellStart"/>
      <w:r>
        <w:rPr>
          <w:rStyle w:val="Strong"/>
          <w:rFonts w:ascii="Arial" w:hAnsi="Arial" w:cs="Arial"/>
          <w:color w:val="69767A"/>
          <w:sz w:val="12"/>
          <w:szCs w:val="12"/>
        </w:rPr>
        <w:t>HourlyRate</w:t>
      </w:r>
      <w:proofErr w:type="spellEnd"/>
      <w:r>
        <w:rPr>
          <w:rFonts w:ascii="Arial" w:hAnsi="Arial" w:cs="Arial"/>
          <w:color w:val="69767A"/>
          <w:sz w:val="12"/>
          <w:szCs w:val="12"/>
        </w:rPr>
        <w:t> column for </w:t>
      </w:r>
      <w:r>
        <w:rPr>
          <w:rStyle w:val="Strong"/>
          <w:rFonts w:ascii="Arial" w:hAnsi="Arial" w:cs="Arial"/>
          <w:color w:val="69767A"/>
          <w:sz w:val="12"/>
          <w:szCs w:val="12"/>
        </w:rPr>
        <w:t>Permanent employees</w:t>
      </w:r>
      <w:r>
        <w:rPr>
          <w:rFonts w:ascii="Arial" w:hAnsi="Arial" w:cs="Arial"/>
          <w:color w:val="69767A"/>
          <w:sz w:val="12"/>
          <w:szCs w:val="12"/>
        </w:rPr>
        <w:t>.</w:t>
      </w:r>
    </w:p>
    <w:p w:rsidR="00920817" w:rsidRDefault="00920817" w:rsidP="00920817">
      <w:pPr>
        <w:pStyle w:val="Heading6"/>
        <w:shd w:val="clear" w:color="auto" w:fill="FFFFFF"/>
        <w:spacing w:before="67" w:beforeAutospacing="0" w:after="67" w:afterAutospacing="0"/>
        <w:rPr>
          <w:rFonts w:ascii="lato" w:hAnsi="lato" w:cs="Arial"/>
          <w:color w:val="3C4C50"/>
        </w:rPr>
      </w:pPr>
      <w:r>
        <w:rPr>
          <w:rStyle w:val="Strong"/>
          <w:rFonts w:ascii="lato" w:hAnsi="lato" w:cs="Arial"/>
          <w:b/>
          <w:bCs/>
          <w:color w:val="3C4C50"/>
        </w:rPr>
        <w:t>Note:</w:t>
      </w:r>
    </w:p>
    <w:p w:rsidR="00920817" w:rsidRDefault="00920817" w:rsidP="00920817">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t>Table per hierarchy is not an optimized way of storing relational data as many columns will get NULL values.</w:t>
      </w:r>
    </w:p>
    <w:p w:rsidR="00920817" w:rsidRDefault="00920817" w:rsidP="00920817">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67"/>
        <w:rPr>
          <w:rFonts w:ascii="Arial" w:hAnsi="Arial" w:cs="Arial"/>
          <w:color w:val="333333"/>
          <w:sz w:val="11"/>
          <w:szCs w:val="11"/>
        </w:rPr>
      </w:pPr>
      <w:r>
        <w:rPr>
          <w:rFonts w:ascii="Arial" w:hAnsi="Arial" w:cs="Arial"/>
          <w:color w:val="333333"/>
          <w:sz w:val="11"/>
          <w:szCs w:val="11"/>
        </w:rPr>
        <w:t xml:space="preserve">In this approach Number of tables equals to </w:t>
      </w:r>
      <w:r>
        <w:rPr>
          <w:rStyle w:val="Strong"/>
          <w:rFonts w:ascii="Arial" w:hAnsi="Arial" w:cs="Arial"/>
          <w:color w:val="333333"/>
          <w:sz w:val="11"/>
          <w:szCs w:val="11"/>
        </w:rPr>
        <w:t>one</w:t>
      </w:r>
      <w:r>
        <w:rPr>
          <w:rFonts w:ascii="Arial" w:hAnsi="Arial" w:cs="Arial"/>
          <w:color w:val="333333"/>
          <w:sz w:val="11"/>
          <w:szCs w:val="11"/>
        </w:rPr>
        <w:t>, no matter how many classes are involved.</w:t>
      </w:r>
    </w:p>
    <w:p w:rsidR="00920817" w:rsidRDefault="00920817"/>
    <w:p w:rsidR="00920817" w:rsidRDefault="00920817"/>
    <w:p w:rsidR="00D31611" w:rsidRPr="00D31611" w:rsidRDefault="00D31611" w:rsidP="00D31611">
      <w:pPr>
        <w:shd w:val="clear" w:color="auto" w:fill="FFFFFF"/>
        <w:spacing w:before="67" w:after="67" w:line="240" w:lineRule="auto"/>
        <w:outlineLvl w:val="4"/>
        <w:rPr>
          <w:rFonts w:ascii="Times New Roman" w:eastAsia="Times New Roman" w:hAnsi="Times New Roman" w:cs="Times New Roman"/>
          <w:color w:val="3C4C50"/>
          <w:sz w:val="17"/>
          <w:szCs w:val="17"/>
        </w:rPr>
      </w:pPr>
      <w:r w:rsidRPr="00D31611">
        <w:rPr>
          <w:rFonts w:ascii="Times New Roman" w:eastAsia="Times New Roman" w:hAnsi="Times New Roman" w:cs="Times New Roman"/>
          <w:b/>
          <w:bCs/>
          <w:color w:val="3C4C50"/>
          <w:sz w:val="17"/>
        </w:rPr>
        <w:t>Table per Concrete class</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t>In this case, </w:t>
      </w:r>
      <w:r w:rsidRPr="00D31611">
        <w:rPr>
          <w:rFonts w:ascii="Arial" w:eastAsia="Times New Roman" w:hAnsi="Arial" w:cs="Arial"/>
          <w:b/>
          <w:bCs/>
          <w:color w:val="69767A"/>
          <w:sz w:val="12"/>
        </w:rPr>
        <w:t>one table for each concrete class</w:t>
      </w:r>
      <w:r w:rsidRPr="00D31611">
        <w:rPr>
          <w:rFonts w:ascii="Arial" w:eastAsia="Times New Roman" w:hAnsi="Arial" w:cs="Arial"/>
          <w:color w:val="69767A"/>
          <w:sz w:val="12"/>
          <w:szCs w:val="12"/>
        </w:rPr>
        <w:t> will be created.</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lastRenderedPageBreak/>
        <w:t>All the attributes of parent class will be stored in separate table created for each concrete class.</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b/>
          <w:bCs/>
          <w:color w:val="69767A"/>
          <w:sz w:val="12"/>
        </w:rPr>
        <w:t>Example</w:t>
      </w:r>
      <w:proofErr w:type="gramStart"/>
      <w:r w:rsidRPr="00D31611">
        <w:rPr>
          <w:rFonts w:ascii="Arial" w:eastAsia="Times New Roman" w:hAnsi="Arial" w:cs="Arial"/>
          <w:b/>
          <w:bCs/>
          <w:color w:val="69767A"/>
          <w:sz w:val="12"/>
        </w:rPr>
        <w:t>:</w:t>
      </w:r>
      <w:proofErr w:type="gramEnd"/>
      <w:r w:rsidRPr="00D31611">
        <w:rPr>
          <w:rFonts w:ascii="Arial" w:eastAsia="Times New Roman" w:hAnsi="Arial" w:cs="Arial"/>
          <w:color w:val="69767A"/>
          <w:sz w:val="12"/>
          <w:szCs w:val="12"/>
        </w:rPr>
        <w:br/>
        <w:t xml:space="preserve">Assuming Employee class as </w:t>
      </w:r>
      <w:proofErr w:type="spellStart"/>
      <w:r w:rsidRPr="00D31611">
        <w:rPr>
          <w:rFonts w:ascii="Arial" w:eastAsia="Times New Roman" w:hAnsi="Arial" w:cs="Arial"/>
          <w:color w:val="69767A"/>
          <w:sz w:val="12"/>
          <w:szCs w:val="12"/>
        </w:rPr>
        <w:t>Abstract,we</w:t>
      </w:r>
      <w:proofErr w:type="spellEnd"/>
      <w:r w:rsidRPr="00D31611">
        <w:rPr>
          <w:rFonts w:ascii="Arial" w:eastAsia="Times New Roman" w:hAnsi="Arial" w:cs="Arial"/>
          <w:color w:val="69767A"/>
          <w:sz w:val="12"/>
          <w:szCs w:val="12"/>
        </w:rPr>
        <w:t xml:space="preserve"> will get only these 2 tables created for concrete classes.</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Pr>
          <w:rFonts w:ascii="Arial" w:eastAsia="Times New Roman" w:hAnsi="Arial" w:cs="Arial"/>
          <w:noProof/>
          <w:color w:val="69767A"/>
          <w:sz w:val="12"/>
          <w:szCs w:val="12"/>
        </w:rPr>
        <w:drawing>
          <wp:inline distT="0" distB="0" distL="0" distR="0">
            <wp:extent cx="6342380" cy="1897380"/>
            <wp:effectExtent l="19050" t="0" r="1270" b="0"/>
            <wp:docPr id="11" name="Picture 5" descr="Hibernate_tablePerConc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_tablePerConcrete"/>
                    <pic:cNvPicPr>
                      <a:picLocks noChangeAspect="1" noChangeArrowheads="1"/>
                    </pic:cNvPicPr>
                  </pic:nvPicPr>
                  <pic:blipFill>
                    <a:blip r:embed="rId19"/>
                    <a:srcRect/>
                    <a:stretch>
                      <a:fillRect/>
                    </a:stretch>
                  </pic:blipFill>
                  <pic:spPr bwMode="auto">
                    <a:xfrm>
                      <a:off x="0" y="0"/>
                      <a:ext cx="6342380" cy="1897380"/>
                    </a:xfrm>
                    <a:prstGeom prst="rect">
                      <a:avLst/>
                    </a:prstGeom>
                    <a:noFill/>
                    <a:ln w="9525">
                      <a:noFill/>
                      <a:miter lim="800000"/>
                      <a:headEnd/>
                      <a:tailEnd/>
                    </a:ln>
                  </pic:spPr>
                </pic:pic>
              </a:graphicData>
            </a:graphic>
          </wp:inline>
        </w:drawing>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t>The main </w:t>
      </w:r>
      <w:r w:rsidRPr="00D31611">
        <w:rPr>
          <w:rFonts w:ascii="Arial" w:eastAsia="Times New Roman" w:hAnsi="Arial" w:cs="Arial"/>
          <w:b/>
          <w:bCs/>
          <w:color w:val="69767A"/>
          <w:sz w:val="12"/>
        </w:rPr>
        <w:t>disadvantage</w:t>
      </w:r>
      <w:r w:rsidRPr="00D31611">
        <w:rPr>
          <w:rFonts w:ascii="Arial" w:eastAsia="Times New Roman" w:hAnsi="Arial" w:cs="Arial"/>
          <w:color w:val="69767A"/>
          <w:sz w:val="12"/>
          <w:szCs w:val="12"/>
        </w:rPr>
        <w:t xml:space="preserve"> of this approach is that parent class </w:t>
      </w:r>
      <w:proofErr w:type="spellStart"/>
      <w:r w:rsidRPr="00D31611">
        <w:rPr>
          <w:rFonts w:ascii="Arial" w:eastAsia="Times New Roman" w:hAnsi="Arial" w:cs="Arial"/>
          <w:color w:val="69767A"/>
          <w:sz w:val="12"/>
          <w:szCs w:val="12"/>
        </w:rPr>
        <w:t>attrbiutes</w:t>
      </w:r>
      <w:proofErr w:type="spellEnd"/>
      <w:r w:rsidRPr="00D31611">
        <w:rPr>
          <w:rFonts w:ascii="Arial" w:eastAsia="Times New Roman" w:hAnsi="Arial" w:cs="Arial"/>
          <w:color w:val="69767A"/>
          <w:sz w:val="12"/>
          <w:szCs w:val="12"/>
        </w:rPr>
        <w:t xml:space="preserve"> are </w:t>
      </w:r>
      <w:r w:rsidRPr="00D31611">
        <w:rPr>
          <w:rFonts w:ascii="Arial" w:eastAsia="Times New Roman" w:hAnsi="Arial" w:cs="Arial"/>
          <w:b/>
          <w:bCs/>
          <w:color w:val="69767A"/>
          <w:sz w:val="12"/>
        </w:rPr>
        <w:t>duplicated </w:t>
      </w:r>
      <w:r w:rsidRPr="00D31611">
        <w:rPr>
          <w:rFonts w:ascii="Arial" w:eastAsia="Times New Roman" w:hAnsi="Arial" w:cs="Arial"/>
          <w:color w:val="69767A"/>
          <w:sz w:val="12"/>
          <w:szCs w:val="12"/>
        </w:rPr>
        <w:t>in </w:t>
      </w:r>
      <w:r w:rsidRPr="00D31611">
        <w:rPr>
          <w:rFonts w:ascii="Arial" w:eastAsia="Times New Roman" w:hAnsi="Arial" w:cs="Arial"/>
          <w:b/>
          <w:bCs/>
          <w:color w:val="69767A"/>
          <w:sz w:val="12"/>
        </w:rPr>
        <w:t>each subclass table</w:t>
      </w:r>
      <w:r w:rsidRPr="00D31611">
        <w:rPr>
          <w:rFonts w:ascii="Arial" w:eastAsia="Times New Roman" w:hAnsi="Arial" w:cs="Arial"/>
          <w:color w:val="69767A"/>
          <w:sz w:val="12"/>
          <w:szCs w:val="12"/>
        </w:rPr>
        <w:t>.</w:t>
      </w:r>
    </w:p>
    <w:p w:rsidR="00D31611" w:rsidRPr="00D31611" w:rsidRDefault="00D31611" w:rsidP="00D3161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7" w:line="240" w:lineRule="auto"/>
        <w:rPr>
          <w:rFonts w:ascii="Arial" w:eastAsia="Times New Roman" w:hAnsi="Arial" w:cs="Arial"/>
          <w:color w:val="333333"/>
          <w:sz w:val="11"/>
          <w:szCs w:val="11"/>
        </w:rPr>
      </w:pPr>
      <w:r w:rsidRPr="00D31611">
        <w:rPr>
          <w:rFonts w:ascii="Arial" w:eastAsia="Times New Roman" w:hAnsi="Arial" w:cs="Arial"/>
          <w:color w:val="333333"/>
          <w:sz w:val="11"/>
          <w:szCs w:val="11"/>
        </w:rPr>
        <w:t>In this approach, Number of tables equals to number of Concrete class.</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br/>
      </w:r>
    </w:p>
    <w:p w:rsidR="00D31611" w:rsidRPr="00D31611" w:rsidRDefault="00D31611" w:rsidP="00D31611">
      <w:pPr>
        <w:shd w:val="clear" w:color="auto" w:fill="FFFFFF"/>
        <w:spacing w:before="67" w:after="67" w:line="240" w:lineRule="auto"/>
        <w:outlineLvl w:val="4"/>
        <w:rPr>
          <w:rFonts w:ascii="Times New Roman" w:eastAsia="Times New Roman" w:hAnsi="Times New Roman" w:cs="Times New Roman"/>
          <w:color w:val="3C4C50"/>
          <w:sz w:val="17"/>
          <w:szCs w:val="17"/>
        </w:rPr>
      </w:pPr>
      <w:r w:rsidRPr="00D31611">
        <w:rPr>
          <w:rFonts w:ascii="Times New Roman" w:eastAsia="Times New Roman" w:hAnsi="Times New Roman" w:cs="Times New Roman"/>
          <w:b/>
          <w:bCs/>
          <w:color w:val="3C4C50"/>
          <w:sz w:val="17"/>
        </w:rPr>
        <w:t>Table per Subclass</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t>In this approach, </w:t>
      </w:r>
      <w:r w:rsidRPr="00D31611">
        <w:rPr>
          <w:rFonts w:ascii="Arial" w:eastAsia="Times New Roman" w:hAnsi="Arial" w:cs="Arial"/>
          <w:b/>
          <w:bCs/>
          <w:color w:val="69767A"/>
          <w:sz w:val="12"/>
        </w:rPr>
        <w:t>separate table</w:t>
      </w:r>
      <w:r w:rsidRPr="00D31611">
        <w:rPr>
          <w:rFonts w:ascii="Arial" w:eastAsia="Times New Roman" w:hAnsi="Arial" w:cs="Arial"/>
          <w:color w:val="69767A"/>
          <w:sz w:val="12"/>
          <w:szCs w:val="12"/>
        </w:rPr>
        <w:t> is required for </w:t>
      </w:r>
      <w:r w:rsidRPr="00D31611">
        <w:rPr>
          <w:rFonts w:ascii="Arial" w:eastAsia="Times New Roman" w:hAnsi="Arial" w:cs="Arial"/>
          <w:b/>
          <w:bCs/>
          <w:color w:val="69767A"/>
          <w:sz w:val="12"/>
        </w:rPr>
        <w:t>each class</w:t>
      </w:r>
      <w:r w:rsidRPr="00D31611">
        <w:rPr>
          <w:rFonts w:ascii="Arial" w:eastAsia="Times New Roman" w:hAnsi="Arial" w:cs="Arial"/>
          <w:color w:val="69767A"/>
          <w:sz w:val="12"/>
          <w:szCs w:val="12"/>
        </w:rPr>
        <w:t>.</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t>Each Subclass table will have only subclass specific columns by having one extra column to have a relationship with the Parent table.</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t>Since there will be a </w:t>
      </w:r>
      <w:r w:rsidRPr="00D31611">
        <w:rPr>
          <w:rFonts w:ascii="Arial" w:eastAsia="Times New Roman" w:hAnsi="Arial" w:cs="Arial"/>
          <w:b/>
          <w:bCs/>
          <w:color w:val="69767A"/>
          <w:sz w:val="12"/>
        </w:rPr>
        <w:t>foreign key relationship</w:t>
      </w:r>
      <w:r w:rsidRPr="00D31611">
        <w:rPr>
          <w:rFonts w:ascii="Arial" w:eastAsia="Times New Roman" w:hAnsi="Arial" w:cs="Arial"/>
          <w:color w:val="69767A"/>
          <w:sz w:val="12"/>
          <w:szCs w:val="12"/>
        </w:rPr>
        <w:t> between the </w:t>
      </w:r>
      <w:proofErr w:type="spellStart"/>
      <w:r w:rsidRPr="00D31611">
        <w:rPr>
          <w:rFonts w:ascii="Arial" w:eastAsia="Times New Roman" w:hAnsi="Arial" w:cs="Arial"/>
          <w:b/>
          <w:bCs/>
          <w:color w:val="69767A"/>
          <w:sz w:val="12"/>
        </w:rPr>
        <w:t>tables</w:t>
      </w:r>
      <w:proofErr w:type="gramStart"/>
      <w:r w:rsidRPr="00D31611">
        <w:rPr>
          <w:rFonts w:ascii="Arial" w:eastAsia="Times New Roman" w:hAnsi="Arial" w:cs="Arial"/>
          <w:color w:val="69767A"/>
          <w:sz w:val="12"/>
          <w:szCs w:val="12"/>
        </w:rPr>
        <w:t>,there</w:t>
      </w:r>
      <w:proofErr w:type="spellEnd"/>
      <w:proofErr w:type="gramEnd"/>
      <w:r w:rsidRPr="00D31611">
        <w:rPr>
          <w:rFonts w:ascii="Arial" w:eastAsia="Times New Roman" w:hAnsi="Arial" w:cs="Arial"/>
          <w:color w:val="69767A"/>
          <w:sz w:val="12"/>
          <w:szCs w:val="12"/>
        </w:rPr>
        <w:t xml:space="preserve"> will </w:t>
      </w:r>
      <w:r w:rsidRPr="00D31611">
        <w:rPr>
          <w:rFonts w:ascii="Arial" w:eastAsia="Times New Roman" w:hAnsi="Arial" w:cs="Arial"/>
          <w:b/>
          <w:bCs/>
          <w:color w:val="69767A"/>
          <w:sz w:val="12"/>
        </w:rPr>
        <w:t>not</w:t>
      </w:r>
      <w:r w:rsidRPr="00D31611">
        <w:rPr>
          <w:rFonts w:ascii="Arial" w:eastAsia="Times New Roman" w:hAnsi="Arial" w:cs="Arial"/>
          <w:color w:val="69767A"/>
          <w:sz w:val="12"/>
          <w:szCs w:val="12"/>
        </w:rPr>
        <w:t> be any </w:t>
      </w:r>
      <w:r w:rsidRPr="00D31611">
        <w:rPr>
          <w:rFonts w:ascii="Arial" w:eastAsia="Times New Roman" w:hAnsi="Arial" w:cs="Arial"/>
          <w:b/>
          <w:bCs/>
          <w:color w:val="69767A"/>
          <w:sz w:val="12"/>
        </w:rPr>
        <w:t>duplicate columns</w:t>
      </w:r>
      <w:r w:rsidRPr="00D31611">
        <w:rPr>
          <w:rFonts w:ascii="Arial" w:eastAsia="Times New Roman" w:hAnsi="Arial" w:cs="Arial"/>
          <w:color w:val="69767A"/>
          <w:sz w:val="12"/>
          <w:szCs w:val="12"/>
        </w:rPr>
        <w:t>.</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b/>
          <w:bCs/>
          <w:color w:val="69767A"/>
          <w:sz w:val="12"/>
        </w:rPr>
        <w:t>Example:</w:t>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Pr>
          <w:rFonts w:ascii="Arial" w:eastAsia="Times New Roman" w:hAnsi="Arial" w:cs="Arial"/>
          <w:noProof/>
          <w:color w:val="69767A"/>
          <w:sz w:val="12"/>
          <w:szCs w:val="12"/>
        </w:rPr>
        <w:drawing>
          <wp:inline distT="0" distB="0" distL="0" distR="0">
            <wp:extent cx="5639435" cy="3277235"/>
            <wp:effectExtent l="19050" t="0" r="0" b="0"/>
            <wp:docPr id="10" name="Picture 6" descr="Hibernate_tablePer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_tablePerSubclass"/>
                    <pic:cNvPicPr>
                      <a:picLocks noChangeAspect="1" noChangeArrowheads="1"/>
                    </pic:cNvPicPr>
                  </pic:nvPicPr>
                  <pic:blipFill>
                    <a:blip r:embed="rId20"/>
                    <a:srcRect/>
                    <a:stretch>
                      <a:fillRect/>
                    </a:stretch>
                  </pic:blipFill>
                  <pic:spPr bwMode="auto">
                    <a:xfrm>
                      <a:off x="0" y="0"/>
                      <a:ext cx="5639435" cy="3277235"/>
                    </a:xfrm>
                    <a:prstGeom prst="rect">
                      <a:avLst/>
                    </a:prstGeom>
                    <a:noFill/>
                    <a:ln w="9525">
                      <a:noFill/>
                      <a:miter lim="800000"/>
                      <a:headEnd/>
                      <a:tailEnd/>
                    </a:ln>
                  </pic:spPr>
                </pic:pic>
              </a:graphicData>
            </a:graphic>
          </wp:inline>
        </w:drawing>
      </w:r>
    </w:p>
    <w:p w:rsidR="00D31611" w:rsidRPr="00D31611" w:rsidRDefault="00D31611" w:rsidP="00D31611">
      <w:pPr>
        <w:shd w:val="clear" w:color="auto" w:fill="FFFFFF"/>
        <w:spacing w:after="166" w:line="240" w:lineRule="auto"/>
        <w:rPr>
          <w:rFonts w:ascii="Arial" w:eastAsia="Times New Roman" w:hAnsi="Arial" w:cs="Arial"/>
          <w:color w:val="69767A"/>
          <w:sz w:val="12"/>
          <w:szCs w:val="12"/>
        </w:rPr>
      </w:pPr>
      <w:r w:rsidRPr="00D31611">
        <w:rPr>
          <w:rFonts w:ascii="Arial" w:eastAsia="Times New Roman" w:hAnsi="Arial" w:cs="Arial"/>
          <w:color w:val="69767A"/>
          <w:sz w:val="12"/>
          <w:szCs w:val="12"/>
        </w:rPr>
        <w:t>As shown above, </w:t>
      </w:r>
      <w:r w:rsidRPr="00D31611">
        <w:rPr>
          <w:rFonts w:ascii="Arial" w:eastAsia="Times New Roman" w:hAnsi="Arial" w:cs="Arial"/>
          <w:b/>
          <w:bCs/>
          <w:color w:val="69767A"/>
          <w:sz w:val="12"/>
        </w:rPr>
        <w:t>columns are not duplicated</w:t>
      </w:r>
      <w:r w:rsidRPr="00D31611">
        <w:rPr>
          <w:rFonts w:ascii="Arial" w:eastAsia="Times New Roman" w:hAnsi="Arial" w:cs="Arial"/>
          <w:color w:val="69767A"/>
          <w:sz w:val="12"/>
          <w:szCs w:val="12"/>
        </w:rPr>
        <w:t> as they are </w:t>
      </w:r>
      <w:r w:rsidRPr="00D31611">
        <w:rPr>
          <w:rFonts w:ascii="Arial" w:eastAsia="Times New Roman" w:hAnsi="Arial" w:cs="Arial"/>
          <w:b/>
          <w:bCs/>
          <w:color w:val="69767A"/>
          <w:sz w:val="12"/>
        </w:rPr>
        <w:t>referenced</w:t>
      </w:r>
      <w:r w:rsidRPr="00D31611">
        <w:rPr>
          <w:rFonts w:ascii="Arial" w:eastAsia="Times New Roman" w:hAnsi="Arial" w:cs="Arial"/>
          <w:color w:val="69767A"/>
          <w:sz w:val="12"/>
          <w:szCs w:val="12"/>
        </w:rPr>
        <w:t> using </w:t>
      </w:r>
      <w:r w:rsidRPr="00D31611">
        <w:rPr>
          <w:rFonts w:ascii="Arial" w:eastAsia="Times New Roman" w:hAnsi="Arial" w:cs="Arial"/>
          <w:b/>
          <w:bCs/>
          <w:color w:val="69767A"/>
          <w:sz w:val="12"/>
        </w:rPr>
        <w:t>foreign key</w:t>
      </w:r>
      <w:r w:rsidRPr="00D31611">
        <w:rPr>
          <w:rFonts w:ascii="Arial" w:eastAsia="Times New Roman" w:hAnsi="Arial" w:cs="Arial"/>
          <w:color w:val="69767A"/>
          <w:sz w:val="12"/>
          <w:szCs w:val="12"/>
        </w:rPr>
        <w:t> in each subclass table.</w:t>
      </w:r>
    </w:p>
    <w:p w:rsidR="00D31611" w:rsidRPr="00D31611" w:rsidRDefault="00D31611" w:rsidP="00D3161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7" w:line="240" w:lineRule="auto"/>
        <w:rPr>
          <w:rFonts w:ascii="Arial" w:eastAsia="Times New Roman" w:hAnsi="Arial" w:cs="Arial"/>
          <w:color w:val="333333"/>
          <w:sz w:val="11"/>
          <w:szCs w:val="11"/>
        </w:rPr>
      </w:pPr>
      <w:r w:rsidRPr="00D31611">
        <w:rPr>
          <w:rFonts w:ascii="Arial" w:eastAsia="Times New Roman" w:hAnsi="Arial" w:cs="Arial"/>
          <w:color w:val="333333"/>
          <w:sz w:val="11"/>
          <w:szCs w:val="11"/>
        </w:rPr>
        <w:t>In this approach, Number of tables equals to number of classes.</w:t>
      </w:r>
    </w:p>
    <w:p w:rsidR="00920817" w:rsidRDefault="00920817"/>
    <w:p w:rsidR="00920817" w:rsidRDefault="00920817"/>
    <w:p w:rsidR="00906AB2" w:rsidRDefault="00906AB2" w:rsidP="00906AB2">
      <w:pPr>
        <w:pStyle w:val="Heading3"/>
        <w:shd w:val="clear" w:color="auto" w:fill="FFFFFF"/>
        <w:spacing w:before="172" w:beforeAutospacing="0" w:after="86" w:afterAutospacing="0"/>
        <w:rPr>
          <w:b w:val="0"/>
          <w:bCs w:val="0"/>
          <w:color w:val="3C4C50"/>
          <w:sz w:val="26"/>
          <w:szCs w:val="26"/>
        </w:rPr>
      </w:pPr>
      <w:r>
        <w:rPr>
          <w:rStyle w:val="Strong"/>
          <w:b/>
          <w:bCs/>
          <w:color w:val="3C4C50"/>
          <w:sz w:val="26"/>
          <w:szCs w:val="26"/>
        </w:rPr>
        <w:t>Let us understand Hibernate Criteria Query Language (HCQL)</w:t>
      </w:r>
    </w:p>
    <w:p w:rsidR="00906AB2" w:rsidRDefault="00906AB2" w:rsidP="00906AB2">
      <w:pPr>
        <w:pStyle w:val="Heading5"/>
        <w:shd w:val="clear" w:color="auto" w:fill="FFFFFF"/>
        <w:spacing w:before="86" w:beforeAutospacing="0" w:after="86" w:afterAutospacing="0"/>
        <w:rPr>
          <w:b w:val="0"/>
          <w:bCs w:val="0"/>
          <w:color w:val="3C4C50"/>
          <w:sz w:val="22"/>
          <w:szCs w:val="22"/>
        </w:rPr>
      </w:pPr>
      <w:r>
        <w:rPr>
          <w:rStyle w:val="Strong"/>
          <w:b/>
          <w:bCs/>
          <w:color w:val="3C4C50"/>
          <w:sz w:val="22"/>
          <w:szCs w:val="22"/>
        </w:rPr>
        <w:t>What is HCQL</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sidRPr="004D2083">
        <w:rPr>
          <w:rFonts w:ascii="Arial" w:hAnsi="Arial" w:cs="Arial"/>
          <w:color w:val="69767A"/>
          <w:sz w:val="15"/>
          <w:szCs w:val="15"/>
          <w:highlight w:val="yellow"/>
        </w:rPr>
        <w:t xml:space="preserve">It’s a </w:t>
      </w:r>
      <w:proofErr w:type="gramStart"/>
      <w:r w:rsidRPr="004D2083">
        <w:rPr>
          <w:rFonts w:ascii="Arial" w:hAnsi="Arial" w:cs="Arial"/>
          <w:color w:val="69767A"/>
          <w:sz w:val="15"/>
          <w:szCs w:val="15"/>
          <w:highlight w:val="yellow"/>
        </w:rPr>
        <w:t>Criteria</w:t>
      </w:r>
      <w:proofErr w:type="gramEnd"/>
      <w:r w:rsidRPr="004D2083">
        <w:rPr>
          <w:rFonts w:ascii="Arial" w:hAnsi="Arial" w:cs="Arial"/>
          <w:color w:val="69767A"/>
          <w:sz w:val="15"/>
          <w:szCs w:val="15"/>
          <w:highlight w:val="yellow"/>
        </w:rPr>
        <w:t xml:space="preserve"> based query language mainly used to </w:t>
      </w:r>
      <w:r w:rsidRPr="004D2083">
        <w:rPr>
          <w:rStyle w:val="Strong"/>
          <w:rFonts w:ascii="Arial" w:hAnsi="Arial" w:cs="Arial"/>
          <w:color w:val="69767A"/>
          <w:sz w:val="15"/>
          <w:szCs w:val="15"/>
        </w:rPr>
        <w:t>fetch the records</w:t>
      </w:r>
      <w:r w:rsidRPr="004D2083">
        <w:rPr>
          <w:rFonts w:ascii="Arial" w:hAnsi="Arial" w:cs="Arial"/>
          <w:color w:val="69767A"/>
          <w:sz w:val="15"/>
          <w:szCs w:val="15"/>
          <w:highlight w:val="yellow"/>
        </w:rPr>
        <w:t> based on specific search </w:t>
      </w:r>
      <w:r w:rsidRPr="004D2083">
        <w:rPr>
          <w:rStyle w:val="Strong"/>
          <w:rFonts w:ascii="Arial" w:hAnsi="Arial" w:cs="Arial"/>
          <w:color w:val="69767A"/>
          <w:sz w:val="15"/>
          <w:szCs w:val="15"/>
        </w:rPr>
        <w:t>criteria</w:t>
      </w:r>
      <w:r>
        <w:rPr>
          <w:rFonts w:ascii="Arial" w:hAnsi="Arial" w:cs="Arial"/>
          <w:color w:val="69767A"/>
          <w:sz w:val="15"/>
          <w:szCs w:val="15"/>
        </w:rPr>
        <w:t>.</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Pr>
          <w:rFonts w:ascii="Arial" w:hAnsi="Arial" w:cs="Arial"/>
          <w:color w:val="69767A"/>
          <w:sz w:val="15"/>
          <w:szCs w:val="15"/>
        </w:rPr>
        <w:t xml:space="preserve">It supports complete object oriented approach for querying and retrieving the result from database based on </w:t>
      </w:r>
      <w:r w:rsidRPr="004D2083">
        <w:rPr>
          <w:rFonts w:ascii="Arial" w:hAnsi="Arial" w:cs="Arial"/>
          <w:color w:val="69767A"/>
          <w:sz w:val="15"/>
          <w:szCs w:val="15"/>
          <w:highlight w:val="yellow"/>
        </w:rPr>
        <w:t>search criteria.</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Pr>
          <w:rFonts w:ascii="Arial" w:hAnsi="Arial" w:cs="Arial"/>
          <w:color w:val="69767A"/>
          <w:sz w:val="15"/>
          <w:szCs w:val="15"/>
        </w:rPr>
        <w:t>HCQL </w:t>
      </w:r>
      <w:proofErr w:type="spellStart"/>
      <w:r w:rsidRPr="004D2083">
        <w:rPr>
          <w:rStyle w:val="Strong"/>
          <w:rFonts w:ascii="Arial" w:hAnsi="Arial" w:cs="Arial"/>
          <w:color w:val="69767A"/>
          <w:sz w:val="15"/>
          <w:szCs w:val="15"/>
        </w:rPr>
        <w:t>can not</w:t>
      </w:r>
      <w:proofErr w:type="spellEnd"/>
      <w:r w:rsidRPr="004D2083">
        <w:rPr>
          <w:rFonts w:ascii="Arial" w:hAnsi="Arial" w:cs="Arial"/>
          <w:color w:val="69767A"/>
          <w:sz w:val="15"/>
          <w:szCs w:val="15"/>
          <w:highlight w:val="yellow"/>
        </w:rPr>
        <w:t> be used to perform </w:t>
      </w:r>
      <w:r w:rsidR="004D2083">
        <w:rPr>
          <w:rStyle w:val="Strong"/>
          <w:rFonts w:ascii="Arial" w:hAnsi="Arial" w:cs="Arial"/>
          <w:color w:val="69767A"/>
          <w:sz w:val="15"/>
          <w:szCs w:val="15"/>
        </w:rPr>
        <w:t>DML</w:t>
      </w:r>
      <w:r w:rsidRPr="004D2083">
        <w:rPr>
          <w:rStyle w:val="Strong"/>
          <w:rFonts w:ascii="Arial" w:hAnsi="Arial" w:cs="Arial"/>
          <w:color w:val="69767A"/>
          <w:sz w:val="15"/>
          <w:szCs w:val="15"/>
        </w:rPr>
        <w:t xml:space="preserve"> operations</w:t>
      </w:r>
      <w:r w:rsidRPr="004D2083">
        <w:rPr>
          <w:rFonts w:ascii="Arial" w:hAnsi="Arial" w:cs="Arial"/>
          <w:color w:val="69767A"/>
          <w:sz w:val="15"/>
          <w:szCs w:val="15"/>
          <w:highlight w:val="yellow"/>
        </w:rPr>
        <w:t xml:space="preserve"> like </w:t>
      </w:r>
      <w:proofErr w:type="spellStart"/>
      <w:r w:rsidRPr="004D2083">
        <w:rPr>
          <w:rFonts w:ascii="Arial" w:hAnsi="Arial" w:cs="Arial"/>
          <w:color w:val="69767A"/>
          <w:sz w:val="15"/>
          <w:szCs w:val="15"/>
          <w:highlight w:val="yellow"/>
        </w:rPr>
        <w:t>Insert</w:t>
      </w:r>
      <w:proofErr w:type="gramStart"/>
      <w:r w:rsidRPr="004D2083">
        <w:rPr>
          <w:rFonts w:ascii="Arial" w:hAnsi="Arial" w:cs="Arial"/>
          <w:color w:val="69767A"/>
          <w:sz w:val="15"/>
          <w:szCs w:val="15"/>
          <w:highlight w:val="yellow"/>
        </w:rPr>
        <w:t>,Update</w:t>
      </w:r>
      <w:proofErr w:type="spellEnd"/>
      <w:proofErr w:type="gramEnd"/>
      <w:r w:rsidRPr="004D2083">
        <w:rPr>
          <w:rFonts w:ascii="Arial" w:hAnsi="Arial" w:cs="Arial"/>
          <w:color w:val="69767A"/>
          <w:sz w:val="15"/>
          <w:szCs w:val="15"/>
          <w:highlight w:val="yellow"/>
        </w:rPr>
        <w:t xml:space="preserve"> and Delete</w:t>
      </w:r>
      <w:r>
        <w:rPr>
          <w:rFonts w:ascii="Arial" w:hAnsi="Arial" w:cs="Arial"/>
          <w:color w:val="69767A"/>
          <w:sz w:val="15"/>
          <w:szCs w:val="15"/>
        </w:rPr>
        <w:t>.</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Pr>
          <w:rFonts w:ascii="Arial" w:hAnsi="Arial" w:cs="Arial"/>
          <w:color w:val="69767A"/>
          <w:sz w:val="15"/>
          <w:szCs w:val="15"/>
        </w:rPr>
        <w:t>It can be used </w:t>
      </w:r>
      <w:r>
        <w:rPr>
          <w:rStyle w:val="Strong"/>
          <w:rFonts w:ascii="Arial" w:hAnsi="Arial" w:cs="Arial"/>
          <w:color w:val="69767A"/>
          <w:sz w:val="15"/>
          <w:szCs w:val="15"/>
        </w:rPr>
        <w:t>only for retrieving the records</w:t>
      </w:r>
      <w:r>
        <w:rPr>
          <w:rFonts w:ascii="Arial" w:hAnsi="Arial" w:cs="Arial"/>
          <w:color w:val="69767A"/>
          <w:sz w:val="15"/>
          <w:szCs w:val="15"/>
        </w:rPr>
        <w:t> based on search conditions.</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Pr>
          <w:rFonts w:ascii="Arial" w:hAnsi="Arial" w:cs="Arial"/>
          <w:color w:val="69767A"/>
          <w:sz w:val="15"/>
          <w:szCs w:val="15"/>
        </w:rPr>
        <w:t xml:space="preserve">Criteria queries should </w:t>
      </w:r>
      <w:r w:rsidRPr="004D2083">
        <w:rPr>
          <w:rFonts w:ascii="Arial" w:hAnsi="Arial" w:cs="Arial"/>
          <w:color w:val="69767A"/>
          <w:sz w:val="15"/>
          <w:szCs w:val="15"/>
          <w:highlight w:val="yellow"/>
        </w:rPr>
        <w:t>be </w:t>
      </w:r>
      <w:r w:rsidRPr="004D2083">
        <w:rPr>
          <w:rStyle w:val="Strong"/>
          <w:rFonts w:ascii="Arial" w:hAnsi="Arial" w:cs="Arial"/>
          <w:color w:val="69767A"/>
          <w:sz w:val="15"/>
          <w:szCs w:val="15"/>
        </w:rPr>
        <w:t>preferred </w:t>
      </w:r>
      <w:r w:rsidRPr="004D2083">
        <w:rPr>
          <w:rFonts w:ascii="Arial" w:hAnsi="Arial" w:cs="Arial"/>
          <w:color w:val="69767A"/>
          <w:sz w:val="15"/>
          <w:szCs w:val="15"/>
          <w:highlight w:val="yellow"/>
        </w:rPr>
        <w:t>when we have </w:t>
      </w:r>
      <w:r w:rsidRPr="004D2083">
        <w:rPr>
          <w:rStyle w:val="Strong"/>
          <w:rFonts w:ascii="Arial" w:hAnsi="Arial" w:cs="Arial"/>
          <w:color w:val="69767A"/>
          <w:sz w:val="15"/>
          <w:szCs w:val="15"/>
        </w:rPr>
        <w:t>many optional</w:t>
      </w:r>
      <w:r w:rsidRPr="004D2083">
        <w:rPr>
          <w:rFonts w:ascii="Arial" w:hAnsi="Arial" w:cs="Arial"/>
          <w:color w:val="69767A"/>
          <w:sz w:val="15"/>
          <w:szCs w:val="15"/>
          <w:highlight w:val="yellow"/>
        </w:rPr>
        <w:t> search </w:t>
      </w:r>
      <w:proofErr w:type="spellStart"/>
      <w:r w:rsidR="008E78A5" w:rsidRPr="004D2083">
        <w:rPr>
          <w:rFonts w:ascii="Arial" w:hAnsi="Arial" w:cs="Arial"/>
          <w:color w:val="69767A"/>
          <w:sz w:val="15"/>
          <w:szCs w:val="15"/>
          <w:highlight w:val="yellow"/>
        </w:rPr>
        <w:fldChar w:fldCharType="begin"/>
      </w:r>
      <w:r w:rsidRPr="004D2083">
        <w:rPr>
          <w:rFonts w:ascii="Arial" w:hAnsi="Arial" w:cs="Arial"/>
          <w:color w:val="69767A"/>
          <w:sz w:val="15"/>
          <w:szCs w:val="15"/>
          <w:highlight w:val="yellow"/>
        </w:rPr>
        <w:instrText xml:space="preserve"> HYPERLINK "http://i.viglink.com/?key=09de04bbca2b35471f6e5393bcef569d&amp;insertId=c5161f05182b6cf8&amp;type=H&amp;exp=60%3ACI1C55A%3A15&amp;libId=k4fii2gc0101ysj1000DAlp5hh2lo&amp;loc=http%3A%2F%2Fjavainsimpleway.com%2Fcriteria-in-hibernate%2F&amp;v=1&amp;iid=c5161f05182b6cf8&amp;out=https%3A%2F%2Fwww.amazon.com%2Fdp%2FB07ZGDWD24&amp;ref=http%3A%2F%2Fjavainsimpleway.com%2Fhibernate%2F&amp;title=Criteria%20in%20Hibernate%20%7C%20Javainsimpleway&amp;txt=%3Cspan%3Econdtions%3C%2Fspan%3E" \o "Link added by VigLink" </w:instrText>
      </w:r>
      <w:r w:rsidR="008E78A5" w:rsidRPr="004D2083">
        <w:rPr>
          <w:rFonts w:ascii="Arial" w:hAnsi="Arial" w:cs="Arial"/>
          <w:color w:val="69767A"/>
          <w:sz w:val="15"/>
          <w:szCs w:val="15"/>
          <w:highlight w:val="yellow"/>
        </w:rPr>
        <w:fldChar w:fldCharType="separate"/>
      </w:r>
      <w:r w:rsidRPr="004D2083">
        <w:rPr>
          <w:rStyle w:val="Hyperlink"/>
          <w:rFonts w:ascii="Arial" w:hAnsi="Arial" w:cs="Arial"/>
          <w:color w:val="AB1B42"/>
          <w:sz w:val="15"/>
          <w:szCs w:val="15"/>
        </w:rPr>
        <w:t>condtions</w:t>
      </w:r>
      <w:proofErr w:type="spellEnd"/>
      <w:r w:rsidR="008E78A5" w:rsidRPr="004D2083">
        <w:rPr>
          <w:rFonts w:ascii="Arial" w:hAnsi="Arial" w:cs="Arial"/>
          <w:color w:val="69767A"/>
          <w:sz w:val="15"/>
          <w:szCs w:val="15"/>
          <w:highlight w:val="yellow"/>
        </w:rPr>
        <w:fldChar w:fldCharType="end"/>
      </w:r>
      <w:r>
        <w:rPr>
          <w:rFonts w:ascii="Arial" w:hAnsi="Arial" w:cs="Arial"/>
          <w:color w:val="69767A"/>
          <w:sz w:val="15"/>
          <w:szCs w:val="15"/>
        </w:rPr>
        <w:t>.</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proofErr w:type="spellStart"/>
      <w:proofErr w:type="gramStart"/>
      <w:r>
        <w:rPr>
          <w:rStyle w:val="Strong"/>
          <w:rFonts w:ascii="Arial" w:hAnsi="Arial" w:cs="Arial"/>
          <w:color w:val="69767A"/>
          <w:sz w:val="15"/>
          <w:szCs w:val="15"/>
        </w:rPr>
        <w:t>org.hibernate.Criteria</w:t>
      </w:r>
      <w:proofErr w:type="spellEnd"/>
      <w:proofErr w:type="gramEnd"/>
      <w:r>
        <w:rPr>
          <w:rFonts w:ascii="Arial" w:hAnsi="Arial" w:cs="Arial"/>
          <w:color w:val="69767A"/>
          <w:sz w:val="15"/>
          <w:szCs w:val="15"/>
        </w:rPr>
        <w:t> interface has provided several methods to add search conditions.</w:t>
      </w:r>
      <w:r>
        <w:rPr>
          <w:rFonts w:ascii="Arial" w:hAnsi="Arial" w:cs="Arial"/>
          <w:color w:val="69767A"/>
          <w:sz w:val="15"/>
          <w:szCs w:val="15"/>
        </w:rPr>
        <w:br/>
      </w:r>
      <w:r>
        <w:rPr>
          <w:rFonts w:ascii="Arial" w:hAnsi="Arial" w:cs="Arial"/>
          <w:color w:val="69767A"/>
          <w:sz w:val="15"/>
          <w:szCs w:val="15"/>
        </w:rPr>
        <w:br/>
      </w:r>
    </w:p>
    <w:p w:rsidR="00906AB2" w:rsidRDefault="00906AB2" w:rsidP="00906AB2">
      <w:pPr>
        <w:pStyle w:val="Heading6"/>
        <w:shd w:val="clear" w:color="auto" w:fill="FFFFFF"/>
        <w:spacing w:before="86" w:beforeAutospacing="0" w:after="86" w:afterAutospacing="0"/>
        <w:rPr>
          <w:rFonts w:ascii="lato" w:hAnsi="lato"/>
          <w:color w:val="3C4C50"/>
          <w:sz w:val="19"/>
          <w:szCs w:val="19"/>
        </w:rPr>
      </w:pPr>
      <w:r>
        <w:rPr>
          <w:rStyle w:val="Strong"/>
          <w:rFonts w:ascii="lato" w:hAnsi="lato"/>
          <w:b/>
          <w:bCs/>
          <w:color w:val="3C4C50"/>
          <w:sz w:val="19"/>
          <w:szCs w:val="19"/>
        </w:rPr>
        <w:t>Most commonly used methods in Criteria are</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Pr>
          <w:rFonts w:ascii="Arial" w:hAnsi="Arial" w:cs="Arial"/>
          <w:color w:val="69767A"/>
          <w:sz w:val="15"/>
          <w:szCs w:val="15"/>
        </w:rPr>
        <w:br/>
      </w:r>
      <w:proofErr w:type="gramStart"/>
      <w:r>
        <w:rPr>
          <w:rStyle w:val="Strong"/>
          <w:rFonts w:ascii="Arial" w:hAnsi="Arial" w:cs="Arial"/>
          <w:color w:val="69767A"/>
          <w:sz w:val="15"/>
          <w:szCs w:val="15"/>
        </w:rPr>
        <w:t>public</w:t>
      </w:r>
      <w:proofErr w:type="gramEnd"/>
      <w:r>
        <w:rPr>
          <w:rStyle w:val="Strong"/>
          <w:rFonts w:ascii="Arial" w:hAnsi="Arial" w:cs="Arial"/>
          <w:color w:val="69767A"/>
          <w:sz w:val="15"/>
          <w:szCs w:val="15"/>
        </w:rPr>
        <w:t xml:space="preserve"> Criteria add(Criterion c):</w:t>
      </w:r>
      <w:r>
        <w:rPr>
          <w:rFonts w:ascii="Arial" w:hAnsi="Arial" w:cs="Arial"/>
          <w:color w:val="69767A"/>
          <w:sz w:val="15"/>
          <w:szCs w:val="15"/>
        </w:rPr>
        <w:br/>
        <w:t>This method is used to add restrictions on the search results.</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proofErr w:type="gramStart"/>
      <w:r>
        <w:rPr>
          <w:rStyle w:val="Strong"/>
          <w:rFonts w:ascii="Arial" w:hAnsi="Arial" w:cs="Arial"/>
          <w:color w:val="69767A"/>
          <w:sz w:val="15"/>
          <w:szCs w:val="15"/>
        </w:rPr>
        <w:t>public</w:t>
      </w:r>
      <w:proofErr w:type="gramEnd"/>
      <w:r>
        <w:rPr>
          <w:rStyle w:val="Strong"/>
          <w:rFonts w:ascii="Arial" w:hAnsi="Arial" w:cs="Arial"/>
          <w:color w:val="69767A"/>
          <w:sz w:val="15"/>
          <w:szCs w:val="15"/>
        </w:rPr>
        <w:t xml:space="preserve"> Criteria </w:t>
      </w:r>
      <w:proofErr w:type="spellStart"/>
      <w:r>
        <w:rPr>
          <w:rStyle w:val="Strong"/>
          <w:rFonts w:ascii="Arial" w:hAnsi="Arial" w:cs="Arial"/>
          <w:color w:val="69767A"/>
          <w:sz w:val="15"/>
          <w:szCs w:val="15"/>
        </w:rPr>
        <w:t>addOrder</w:t>
      </w:r>
      <w:proofErr w:type="spellEnd"/>
      <w:r>
        <w:rPr>
          <w:rStyle w:val="Strong"/>
          <w:rFonts w:ascii="Arial" w:hAnsi="Arial" w:cs="Arial"/>
          <w:color w:val="69767A"/>
          <w:sz w:val="15"/>
          <w:szCs w:val="15"/>
        </w:rPr>
        <w:t>(Order o)</w:t>
      </w:r>
      <w:r>
        <w:rPr>
          <w:rFonts w:ascii="Arial" w:hAnsi="Arial" w:cs="Arial"/>
          <w:color w:val="69767A"/>
          <w:sz w:val="15"/>
          <w:szCs w:val="15"/>
        </w:rPr>
        <w:br/>
        <w:t>This method is used to define the ordering of result like ascending or descending.</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proofErr w:type="gramStart"/>
      <w:r>
        <w:rPr>
          <w:rStyle w:val="Strong"/>
          <w:rFonts w:ascii="Arial" w:hAnsi="Arial" w:cs="Arial"/>
          <w:color w:val="69767A"/>
          <w:sz w:val="15"/>
          <w:szCs w:val="15"/>
        </w:rPr>
        <w:t>public</w:t>
      </w:r>
      <w:proofErr w:type="gramEnd"/>
      <w:r>
        <w:rPr>
          <w:rStyle w:val="Strong"/>
          <w:rFonts w:ascii="Arial" w:hAnsi="Arial" w:cs="Arial"/>
          <w:color w:val="69767A"/>
          <w:sz w:val="15"/>
          <w:szCs w:val="15"/>
        </w:rPr>
        <w:t xml:space="preserve"> Criteria </w:t>
      </w:r>
      <w:proofErr w:type="spellStart"/>
      <w:r>
        <w:rPr>
          <w:rStyle w:val="Strong"/>
          <w:rFonts w:ascii="Arial" w:hAnsi="Arial" w:cs="Arial"/>
          <w:color w:val="69767A"/>
          <w:sz w:val="15"/>
          <w:szCs w:val="15"/>
        </w:rPr>
        <w:t>setFirstResult</w:t>
      </w:r>
      <w:proofErr w:type="spellEnd"/>
      <w:r>
        <w:rPr>
          <w:rStyle w:val="Strong"/>
          <w:rFonts w:ascii="Arial" w:hAnsi="Arial" w:cs="Arial"/>
          <w:color w:val="69767A"/>
          <w:sz w:val="15"/>
          <w:szCs w:val="15"/>
        </w:rPr>
        <w:t>(</w:t>
      </w:r>
      <w:proofErr w:type="spellStart"/>
      <w:r>
        <w:rPr>
          <w:rStyle w:val="Strong"/>
          <w:rFonts w:ascii="Arial" w:hAnsi="Arial" w:cs="Arial"/>
          <w:color w:val="69767A"/>
          <w:sz w:val="15"/>
          <w:szCs w:val="15"/>
        </w:rPr>
        <w:t>int</w:t>
      </w:r>
      <w:proofErr w:type="spellEnd"/>
      <w:r>
        <w:rPr>
          <w:rStyle w:val="Strong"/>
          <w:rFonts w:ascii="Arial" w:hAnsi="Arial" w:cs="Arial"/>
          <w:color w:val="69767A"/>
          <w:sz w:val="15"/>
          <w:szCs w:val="15"/>
        </w:rPr>
        <w:t xml:space="preserve"> </w:t>
      </w:r>
      <w:proofErr w:type="spellStart"/>
      <w:r>
        <w:rPr>
          <w:rStyle w:val="Strong"/>
          <w:rFonts w:ascii="Arial" w:hAnsi="Arial" w:cs="Arial"/>
          <w:color w:val="69767A"/>
          <w:sz w:val="15"/>
          <w:szCs w:val="15"/>
        </w:rPr>
        <w:t>firstResult</w:t>
      </w:r>
      <w:proofErr w:type="spellEnd"/>
      <w:r>
        <w:rPr>
          <w:rStyle w:val="Strong"/>
          <w:rFonts w:ascii="Arial" w:hAnsi="Arial" w:cs="Arial"/>
          <w:color w:val="69767A"/>
          <w:sz w:val="15"/>
          <w:szCs w:val="15"/>
        </w:rPr>
        <w:t>)</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proofErr w:type="gramStart"/>
      <w:r>
        <w:rPr>
          <w:rStyle w:val="Strong"/>
          <w:rFonts w:ascii="Arial" w:hAnsi="Arial" w:cs="Arial"/>
          <w:color w:val="69767A"/>
          <w:sz w:val="15"/>
          <w:szCs w:val="15"/>
        </w:rPr>
        <w:t>public</w:t>
      </w:r>
      <w:proofErr w:type="gramEnd"/>
      <w:r>
        <w:rPr>
          <w:rStyle w:val="Strong"/>
          <w:rFonts w:ascii="Arial" w:hAnsi="Arial" w:cs="Arial"/>
          <w:color w:val="69767A"/>
          <w:sz w:val="15"/>
          <w:szCs w:val="15"/>
        </w:rPr>
        <w:t xml:space="preserve"> Criteria </w:t>
      </w:r>
      <w:proofErr w:type="spellStart"/>
      <w:r>
        <w:rPr>
          <w:rStyle w:val="Strong"/>
          <w:rFonts w:ascii="Arial" w:hAnsi="Arial" w:cs="Arial"/>
          <w:color w:val="69767A"/>
          <w:sz w:val="15"/>
          <w:szCs w:val="15"/>
        </w:rPr>
        <w:t>setMaxResult</w:t>
      </w:r>
      <w:proofErr w:type="spellEnd"/>
      <w:r>
        <w:rPr>
          <w:rStyle w:val="Strong"/>
          <w:rFonts w:ascii="Arial" w:hAnsi="Arial" w:cs="Arial"/>
          <w:color w:val="69767A"/>
          <w:sz w:val="15"/>
          <w:szCs w:val="15"/>
        </w:rPr>
        <w:t>(</w:t>
      </w:r>
      <w:proofErr w:type="spellStart"/>
      <w:r>
        <w:rPr>
          <w:rStyle w:val="Strong"/>
          <w:rFonts w:ascii="Arial" w:hAnsi="Arial" w:cs="Arial"/>
          <w:color w:val="69767A"/>
          <w:sz w:val="15"/>
          <w:szCs w:val="15"/>
        </w:rPr>
        <w:t>int</w:t>
      </w:r>
      <w:proofErr w:type="spellEnd"/>
      <w:r>
        <w:rPr>
          <w:rStyle w:val="Strong"/>
          <w:rFonts w:ascii="Arial" w:hAnsi="Arial" w:cs="Arial"/>
          <w:color w:val="69767A"/>
          <w:sz w:val="15"/>
          <w:szCs w:val="15"/>
        </w:rPr>
        <w:t xml:space="preserve"> </w:t>
      </w:r>
      <w:proofErr w:type="spellStart"/>
      <w:r>
        <w:rPr>
          <w:rStyle w:val="Strong"/>
          <w:rFonts w:ascii="Arial" w:hAnsi="Arial" w:cs="Arial"/>
          <w:color w:val="69767A"/>
          <w:sz w:val="15"/>
          <w:szCs w:val="15"/>
        </w:rPr>
        <w:t>totalResult</w:t>
      </w:r>
      <w:proofErr w:type="spellEnd"/>
      <w:r>
        <w:rPr>
          <w:rStyle w:val="Strong"/>
          <w:rFonts w:ascii="Arial" w:hAnsi="Arial" w:cs="Arial"/>
          <w:color w:val="69767A"/>
          <w:sz w:val="15"/>
          <w:szCs w:val="15"/>
        </w:rPr>
        <w:t>)</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Pr>
          <w:rFonts w:ascii="Arial" w:hAnsi="Arial" w:cs="Arial"/>
          <w:color w:val="69767A"/>
          <w:sz w:val="15"/>
          <w:szCs w:val="15"/>
        </w:rPr>
        <w:t xml:space="preserve">These 2 methods are used to achieve pagination </w:t>
      </w:r>
      <w:r w:rsidRPr="004D2083">
        <w:rPr>
          <w:rFonts w:ascii="Arial" w:hAnsi="Arial" w:cs="Arial"/>
          <w:color w:val="69767A"/>
          <w:sz w:val="15"/>
          <w:szCs w:val="15"/>
          <w:highlight w:val="yellow"/>
        </w:rPr>
        <w:t>by specifying first and maximum records to be retrieved.</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r>
        <w:rPr>
          <w:rStyle w:val="Strong"/>
          <w:rFonts w:ascii="Arial" w:hAnsi="Arial" w:cs="Arial"/>
          <w:color w:val="69767A"/>
          <w:sz w:val="15"/>
          <w:szCs w:val="15"/>
        </w:rPr>
        <w:t>Example:</w:t>
      </w:r>
      <w:r>
        <w:rPr>
          <w:rFonts w:ascii="Arial" w:hAnsi="Arial" w:cs="Arial"/>
          <w:color w:val="69767A"/>
          <w:sz w:val="15"/>
          <w:szCs w:val="15"/>
        </w:rPr>
        <w:t> If there are 50 records in database and if we are defining the pagination with 25 records per page</w:t>
      </w:r>
      <w:r>
        <w:rPr>
          <w:rFonts w:ascii="Arial" w:hAnsi="Arial" w:cs="Arial"/>
          <w:color w:val="69767A"/>
          <w:sz w:val="15"/>
          <w:szCs w:val="15"/>
        </w:rPr>
        <w:br/>
      </w:r>
      <w:proofErr w:type="spellStart"/>
      <w:r>
        <w:rPr>
          <w:rFonts w:ascii="Arial" w:hAnsi="Arial" w:cs="Arial"/>
          <w:color w:val="69767A"/>
          <w:sz w:val="15"/>
          <w:szCs w:val="15"/>
        </w:rPr>
        <w:t>FirstResult</w:t>
      </w:r>
      <w:proofErr w:type="spellEnd"/>
      <w:r>
        <w:rPr>
          <w:rFonts w:ascii="Arial" w:hAnsi="Arial" w:cs="Arial"/>
          <w:color w:val="69767A"/>
          <w:sz w:val="15"/>
          <w:szCs w:val="15"/>
        </w:rPr>
        <w:t xml:space="preserve"> – 1 and </w:t>
      </w:r>
      <w:proofErr w:type="spellStart"/>
      <w:r>
        <w:rPr>
          <w:rFonts w:ascii="Arial" w:hAnsi="Arial" w:cs="Arial"/>
          <w:color w:val="69767A"/>
          <w:sz w:val="15"/>
          <w:szCs w:val="15"/>
        </w:rPr>
        <w:t>MaxResult</w:t>
      </w:r>
      <w:proofErr w:type="spellEnd"/>
      <w:r>
        <w:rPr>
          <w:rFonts w:ascii="Arial" w:hAnsi="Arial" w:cs="Arial"/>
          <w:color w:val="69767A"/>
          <w:sz w:val="15"/>
          <w:szCs w:val="15"/>
        </w:rPr>
        <w:t xml:space="preserve"> – 25 and then FirstResult-26 and </w:t>
      </w:r>
      <w:proofErr w:type="spellStart"/>
      <w:r>
        <w:rPr>
          <w:rFonts w:ascii="Arial" w:hAnsi="Arial" w:cs="Arial"/>
          <w:color w:val="69767A"/>
          <w:sz w:val="15"/>
          <w:szCs w:val="15"/>
        </w:rPr>
        <w:t>MaxResult</w:t>
      </w:r>
      <w:proofErr w:type="spellEnd"/>
      <w:r>
        <w:rPr>
          <w:rFonts w:ascii="Arial" w:hAnsi="Arial" w:cs="Arial"/>
          <w:color w:val="69767A"/>
          <w:sz w:val="15"/>
          <w:szCs w:val="15"/>
        </w:rPr>
        <w:t xml:space="preserve"> -25</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proofErr w:type="gramStart"/>
      <w:r>
        <w:rPr>
          <w:rStyle w:val="Strong"/>
          <w:rFonts w:ascii="Arial" w:hAnsi="Arial" w:cs="Arial"/>
          <w:color w:val="69767A"/>
          <w:sz w:val="15"/>
          <w:szCs w:val="15"/>
        </w:rPr>
        <w:t>public</w:t>
      </w:r>
      <w:proofErr w:type="gramEnd"/>
      <w:r>
        <w:rPr>
          <w:rStyle w:val="Strong"/>
          <w:rFonts w:ascii="Arial" w:hAnsi="Arial" w:cs="Arial"/>
          <w:color w:val="69767A"/>
          <w:sz w:val="15"/>
          <w:szCs w:val="15"/>
        </w:rPr>
        <w:t xml:space="preserve"> List </w:t>
      </w:r>
      <w:proofErr w:type="spellStart"/>
      <w:r>
        <w:rPr>
          <w:rStyle w:val="Strong"/>
          <w:rFonts w:ascii="Arial" w:hAnsi="Arial" w:cs="Arial"/>
          <w:color w:val="69767A"/>
          <w:sz w:val="15"/>
          <w:szCs w:val="15"/>
        </w:rPr>
        <w:t>list</w:t>
      </w:r>
      <w:proofErr w:type="spellEnd"/>
      <w:r>
        <w:rPr>
          <w:rStyle w:val="Strong"/>
          <w:rFonts w:ascii="Arial" w:hAnsi="Arial" w:cs="Arial"/>
          <w:color w:val="69767A"/>
          <w:sz w:val="15"/>
          <w:szCs w:val="15"/>
        </w:rPr>
        <w:t>()</w:t>
      </w:r>
      <w:r>
        <w:rPr>
          <w:rFonts w:ascii="Arial" w:hAnsi="Arial" w:cs="Arial"/>
          <w:color w:val="69767A"/>
          <w:sz w:val="15"/>
          <w:szCs w:val="15"/>
        </w:rPr>
        <w:br/>
        <w:t>This method returns the list of object on which we are searching.</w:t>
      </w:r>
    </w:p>
    <w:p w:rsidR="00906AB2" w:rsidRDefault="00906AB2" w:rsidP="00906AB2">
      <w:pPr>
        <w:pStyle w:val="NormalWeb"/>
        <w:shd w:val="clear" w:color="auto" w:fill="FFFFFF"/>
        <w:spacing w:before="0" w:beforeAutospacing="0" w:after="215" w:afterAutospacing="0"/>
        <w:rPr>
          <w:rFonts w:ascii="Arial" w:hAnsi="Arial" w:cs="Arial"/>
          <w:color w:val="69767A"/>
          <w:sz w:val="15"/>
          <w:szCs w:val="15"/>
        </w:rPr>
      </w:pPr>
      <w:proofErr w:type="gramStart"/>
      <w:r>
        <w:rPr>
          <w:rStyle w:val="Strong"/>
          <w:rFonts w:ascii="Arial" w:hAnsi="Arial" w:cs="Arial"/>
          <w:color w:val="69767A"/>
          <w:sz w:val="15"/>
          <w:szCs w:val="15"/>
        </w:rPr>
        <w:t>public</w:t>
      </w:r>
      <w:proofErr w:type="gramEnd"/>
      <w:r>
        <w:rPr>
          <w:rStyle w:val="Strong"/>
          <w:rFonts w:ascii="Arial" w:hAnsi="Arial" w:cs="Arial"/>
          <w:color w:val="69767A"/>
          <w:sz w:val="15"/>
          <w:szCs w:val="15"/>
        </w:rPr>
        <w:t xml:space="preserve"> Criteria </w:t>
      </w:r>
      <w:proofErr w:type="spellStart"/>
      <w:r>
        <w:rPr>
          <w:rStyle w:val="Strong"/>
          <w:rFonts w:ascii="Arial" w:hAnsi="Arial" w:cs="Arial"/>
          <w:color w:val="69767A"/>
          <w:sz w:val="15"/>
          <w:szCs w:val="15"/>
        </w:rPr>
        <w:t>setProjection</w:t>
      </w:r>
      <w:proofErr w:type="spellEnd"/>
      <w:r>
        <w:rPr>
          <w:rStyle w:val="Strong"/>
          <w:rFonts w:ascii="Arial" w:hAnsi="Arial" w:cs="Arial"/>
          <w:color w:val="69767A"/>
          <w:sz w:val="15"/>
          <w:szCs w:val="15"/>
        </w:rPr>
        <w:t>(Projection projection)</w:t>
      </w:r>
      <w:r>
        <w:rPr>
          <w:rFonts w:ascii="Arial" w:hAnsi="Arial" w:cs="Arial"/>
          <w:color w:val="69767A"/>
          <w:sz w:val="15"/>
          <w:szCs w:val="15"/>
        </w:rPr>
        <w:br/>
        <w:t xml:space="preserve">This method is used to set the projection to retrieve only </w:t>
      </w:r>
      <w:r w:rsidRPr="004D2083">
        <w:rPr>
          <w:rFonts w:ascii="Arial" w:hAnsi="Arial" w:cs="Arial"/>
          <w:color w:val="69767A"/>
          <w:sz w:val="15"/>
          <w:szCs w:val="15"/>
          <w:highlight w:val="yellow"/>
        </w:rPr>
        <w:t>specific columns</w:t>
      </w:r>
      <w:r>
        <w:rPr>
          <w:rFonts w:ascii="Arial" w:hAnsi="Arial" w:cs="Arial"/>
          <w:color w:val="69767A"/>
          <w:sz w:val="15"/>
          <w:szCs w:val="15"/>
        </w:rPr>
        <w:t xml:space="preserve"> in the result.</w:t>
      </w:r>
    </w:p>
    <w:p w:rsidR="00906AB2" w:rsidRDefault="00906AB2" w:rsidP="00906AB2">
      <w:pPr>
        <w:pStyle w:val="Heading6"/>
        <w:shd w:val="clear" w:color="auto" w:fill="FFFFFF"/>
        <w:spacing w:before="86" w:beforeAutospacing="0" w:after="86" w:afterAutospacing="0"/>
        <w:rPr>
          <w:rFonts w:ascii="lato" w:hAnsi="lato"/>
          <w:color w:val="3C4C50"/>
          <w:sz w:val="19"/>
          <w:szCs w:val="19"/>
        </w:rPr>
      </w:pPr>
      <w:r>
        <w:rPr>
          <w:rStyle w:val="Strong"/>
          <w:rFonts w:ascii="lato" w:hAnsi="lato"/>
          <w:b/>
          <w:bCs/>
          <w:color w:val="3C4C50"/>
          <w:sz w:val="19"/>
          <w:szCs w:val="19"/>
        </w:rPr>
        <w:t>Possible restriction used in HCQL are</w:t>
      </w:r>
    </w:p>
    <w:p w:rsidR="00906AB2" w:rsidRDefault="00906AB2" w:rsidP="00906AB2">
      <w:pPr>
        <w:pStyle w:val="NormalWeb"/>
        <w:shd w:val="clear" w:color="auto" w:fill="FFFFFF"/>
        <w:spacing w:before="0" w:beforeAutospacing="0" w:after="215" w:afterAutospacing="0"/>
        <w:rPr>
          <w:rStyle w:val="Strong"/>
          <w:rFonts w:ascii="Arial" w:hAnsi="Arial" w:cs="Arial"/>
          <w:color w:val="69767A"/>
          <w:sz w:val="15"/>
          <w:szCs w:val="15"/>
        </w:rPr>
      </w:pPr>
      <w:proofErr w:type="spellStart"/>
      <w:r>
        <w:rPr>
          <w:rStyle w:val="Strong"/>
          <w:rFonts w:ascii="Arial" w:hAnsi="Arial" w:cs="Arial"/>
          <w:color w:val="69767A"/>
          <w:sz w:val="15"/>
          <w:szCs w:val="15"/>
        </w:rPr>
        <w:t>lt</w:t>
      </w:r>
      <w:proofErr w:type="spellEnd"/>
      <w:r>
        <w:rPr>
          <w:rFonts w:ascii="Arial" w:hAnsi="Arial" w:cs="Arial"/>
          <w:color w:val="69767A"/>
          <w:sz w:val="15"/>
          <w:szCs w:val="15"/>
        </w:rPr>
        <w:t>(</w:t>
      </w:r>
      <w:r>
        <w:rPr>
          <w:rStyle w:val="Emphasis"/>
          <w:rFonts w:ascii="Arial" w:hAnsi="Arial" w:cs="Arial"/>
          <w:color w:val="69767A"/>
          <w:sz w:val="15"/>
          <w:szCs w:val="15"/>
        </w:rPr>
        <w:t>less than</w:t>
      </w:r>
      <w:r>
        <w:rPr>
          <w:rFonts w:ascii="Arial" w:hAnsi="Arial" w:cs="Arial"/>
          <w:color w:val="69767A"/>
          <w:sz w:val="15"/>
          <w:szCs w:val="15"/>
        </w:rPr>
        <w:t>)</w:t>
      </w:r>
      <w:r>
        <w:rPr>
          <w:rFonts w:ascii="Arial" w:hAnsi="Arial" w:cs="Arial"/>
          <w:color w:val="69767A"/>
          <w:sz w:val="15"/>
          <w:szCs w:val="15"/>
        </w:rPr>
        <w:br/>
      </w:r>
      <w:r>
        <w:rPr>
          <w:rStyle w:val="Strong"/>
          <w:rFonts w:ascii="Arial" w:hAnsi="Arial" w:cs="Arial"/>
          <w:color w:val="69767A"/>
          <w:sz w:val="15"/>
          <w:szCs w:val="15"/>
        </w:rPr>
        <w:t>le</w:t>
      </w:r>
      <w:r>
        <w:rPr>
          <w:rFonts w:ascii="Arial" w:hAnsi="Arial" w:cs="Arial"/>
          <w:color w:val="69767A"/>
          <w:sz w:val="15"/>
          <w:szCs w:val="15"/>
        </w:rPr>
        <w:t>(</w:t>
      </w:r>
      <w:r>
        <w:rPr>
          <w:rStyle w:val="Emphasis"/>
          <w:rFonts w:ascii="Arial" w:hAnsi="Arial" w:cs="Arial"/>
          <w:color w:val="69767A"/>
          <w:sz w:val="15"/>
          <w:szCs w:val="15"/>
        </w:rPr>
        <w:t>less than or equal</w:t>
      </w:r>
      <w:r>
        <w:rPr>
          <w:rFonts w:ascii="Arial" w:hAnsi="Arial" w:cs="Arial"/>
          <w:color w:val="69767A"/>
          <w:sz w:val="15"/>
          <w:szCs w:val="15"/>
        </w:rPr>
        <w:t>)</w:t>
      </w:r>
      <w:r>
        <w:rPr>
          <w:rFonts w:ascii="Arial" w:hAnsi="Arial" w:cs="Arial"/>
          <w:color w:val="69767A"/>
          <w:sz w:val="15"/>
          <w:szCs w:val="15"/>
        </w:rPr>
        <w:br/>
      </w:r>
      <w:proofErr w:type="spellStart"/>
      <w:r>
        <w:rPr>
          <w:rStyle w:val="Strong"/>
          <w:rFonts w:ascii="Arial" w:hAnsi="Arial" w:cs="Arial"/>
          <w:color w:val="69767A"/>
          <w:sz w:val="15"/>
          <w:szCs w:val="15"/>
        </w:rPr>
        <w:t>gt</w:t>
      </w:r>
      <w:proofErr w:type="spellEnd"/>
      <w:r>
        <w:rPr>
          <w:rFonts w:ascii="Arial" w:hAnsi="Arial" w:cs="Arial"/>
          <w:color w:val="69767A"/>
          <w:sz w:val="15"/>
          <w:szCs w:val="15"/>
        </w:rPr>
        <w:t>(</w:t>
      </w:r>
      <w:r>
        <w:rPr>
          <w:rStyle w:val="Emphasis"/>
          <w:rFonts w:ascii="Arial" w:hAnsi="Arial" w:cs="Arial"/>
          <w:color w:val="69767A"/>
          <w:sz w:val="15"/>
          <w:szCs w:val="15"/>
        </w:rPr>
        <w:t>greater than</w:t>
      </w:r>
      <w:r>
        <w:rPr>
          <w:rFonts w:ascii="Arial" w:hAnsi="Arial" w:cs="Arial"/>
          <w:color w:val="69767A"/>
          <w:sz w:val="15"/>
          <w:szCs w:val="15"/>
        </w:rPr>
        <w:t>)</w:t>
      </w:r>
      <w:r>
        <w:rPr>
          <w:rFonts w:ascii="Arial" w:hAnsi="Arial" w:cs="Arial"/>
          <w:color w:val="69767A"/>
          <w:sz w:val="15"/>
          <w:szCs w:val="15"/>
        </w:rPr>
        <w:br/>
      </w:r>
      <w:proofErr w:type="spellStart"/>
      <w:r>
        <w:rPr>
          <w:rStyle w:val="Strong"/>
          <w:rFonts w:ascii="Arial" w:hAnsi="Arial" w:cs="Arial"/>
          <w:color w:val="69767A"/>
          <w:sz w:val="15"/>
          <w:szCs w:val="15"/>
        </w:rPr>
        <w:t>ge</w:t>
      </w:r>
      <w:proofErr w:type="spellEnd"/>
      <w:r>
        <w:rPr>
          <w:rFonts w:ascii="Arial" w:hAnsi="Arial" w:cs="Arial"/>
          <w:color w:val="69767A"/>
          <w:sz w:val="15"/>
          <w:szCs w:val="15"/>
        </w:rPr>
        <w:t>(</w:t>
      </w:r>
      <w:r>
        <w:rPr>
          <w:rStyle w:val="Emphasis"/>
          <w:rFonts w:ascii="Arial" w:hAnsi="Arial" w:cs="Arial"/>
          <w:color w:val="69767A"/>
          <w:sz w:val="15"/>
          <w:szCs w:val="15"/>
        </w:rPr>
        <w:t>greater than or equal</w:t>
      </w:r>
      <w:r>
        <w:rPr>
          <w:rFonts w:ascii="Arial" w:hAnsi="Arial" w:cs="Arial"/>
          <w:color w:val="69767A"/>
          <w:sz w:val="15"/>
          <w:szCs w:val="15"/>
        </w:rPr>
        <w:t>)</w:t>
      </w:r>
      <w:r>
        <w:rPr>
          <w:rFonts w:ascii="Arial" w:hAnsi="Arial" w:cs="Arial"/>
          <w:color w:val="69767A"/>
          <w:sz w:val="15"/>
          <w:szCs w:val="15"/>
        </w:rPr>
        <w:br/>
      </w:r>
      <w:proofErr w:type="spellStart"/>
      <w:r>
        <w:rPr>
          <w:rStyle w:val="Strong"/>
          <w:rFonts w:ascii="Arial" w:hAnsi="Arial" w:cs="Arial"/>
          <w:color w:val="69767A"/>
          <w:sz w:val="15"/>
          <w:szCs w:val="15"/>
        </w:rPr>
        <w:t>eq</w:t>
      </w:r>
      <w:proofErr w:type="spellEnd"/>
      <w:r>
        <w:rPr>
          <w:rFonts w:ascii="Arial" w:hAnsi="Arial" w:cs="Arial"/>
          <w:color w:val="69767A"/>
          <w:sz w:val="15"/>
          <w:szCs w:val="15"/>
        </w:rPr>
        <w:t>(</w:t>
      </w:r>
      <w:r>
        <w:rPr>
          <w:rStyle w:val="Emphasis"/>
          <w:rFonts w:ascii="Arial" w:hAnsi="Arial" w:cs="Arial"/>
          <w:color w:val="69767A"/>
          <w:sz w:val="15"/>
          <w:szCs w:val="15"/>
        </w:rPr>
        <w:t>equal</w:t>
      </w:r>
      <w:r>
        <w:rPr>
          <w:rFonts w:ascii="Arial" w:hAnsi="Arial" w:cs="Arial"/>
          <w:color w:val="69767A"/>
          <w:sz w:val="15"/>
          <w:szCs w:val="15"/>
        </w:rPr>
        <w:t>)</w:t>
      </w:r>
      <w:r>
        <w:rPr>
          <w:rFonts w:ascii="Arial" w:hAnsi="Arial" w:cs="Arial"/>
          <w:color w:val="69767A"/>
          <w:sz w:val="15"/>
          <w:szCs w:val="15"/>
        </w:rPr>
        <w:br/>
      </w:r>
      <w:r>
        <w:rPr>
          <w:rStyle w:val="Strong"/>
          <w:rFonts w:ascii="Arial" w:hAnsi="Arial" w:cs="Arial"/>
          <w:color w:val="69767A"/>
          <w:sz w:val="15"/>
          <w:szCs w:val="15"/>
        </w:rPr>
        <w:t>ne</w:t>
      </w:r>
      <w:r>
        <w:rPr>
          <w:rFonts w:ascii="Arial" w:hAnsi="Arial" w:cs="Arial"/>
          <w:color w:val="69767A"/>
          <w:sz w:val="15"/>
          <w:szCs w:val="15"/>
        </w:rPr>
        <w:t>(</w:t>
      </w:r>
      <w:r>
        <w:rPr>
          <w:rStyle w:val="Emphasis"/>
          <w:rFonts w:ascii="Arial" w:hAnsi="Arial" w:cs="Arial"/>
          <w:color w:val="69767A"/>
          <w:sz w:val="15"/>
          <w:szCs w:val="15"/>
        </w:rPr>
        <w:t>not equal</w:t>
      </w:r>
      <w:r>
        <w:rPr>
          <w:rFonts w:ascii="Arial" w:hAnsi="Arial" w:cs="Arial"/>
          <w:color w:val="69767A"/>
          <w:sz w:val="15"/>
          <w:szCs w:val="15"/>
        </w:rPr>
        <w:t>)</w:t>
      </w:r>
      <w:r>
        <w:rPr>
          <w:rFonts w:ascii="Arial" w:hAnsi="Arial" w:cs="Arial"/>
          <w:color w:val="69767A"/>
          <w:sz w:val="15"/>
          <w:szCs w:val="15"/>
        </w:rPr>
        <w:br/>
      </w:r>
      <w:r>
        <w:rPr>
          <w:rStyle w:val="Strong"/>
          <w:rFonts w:ascii="Arial" w:hAnsi="Arial" w:cs="Arial"/>
          <w:color w:val="69767A"/>
          <w:sz w:val="15"/>
          <w:szCs w:val="15"/>
        </w:rPr>
        <w:t>between</w:t>
      </w:r>
      <w:r>
        <w:rPr>
          <w:rFonts w:ascii="Arial" w:hAnsi="Arial" w:cs="Arial"/>
          <w:color w:val="69767A"/>
          <w:sz w:val="15"/>
          <w:szCs w:val="15"/>
        </w:rPr>
        <w:br/>
      </w:r>
      <w:r>
        <w:rPr>
          <w:rStyle w:val="Strong"/>
          <w:rFonts w:ascii="Arial" w:hAnsi="Arial" w:cs="Arial"/>
          <w:color w:val="69767A"/>
          <w:sz w:val="15"/>
          <w:szCs w:val="15"/>
        </w:rPr>
        <w:t>like</w:t>
      </w:r>
    </w:p>
    <w:p w:rsidR="00B000CD" w:rsidRDefault="00B000CD" w:rsidP="00906AB2">
      <w:pPr>
        <w:pStyle w:val="NormalWeb"/>
        <w:shd w:val="clear" w:color="auto" w:fill="FFFFFF"/>
        <w:spacing w:before="0" w:beforeAutospacing="0" w:after="215" w:afterAutospacing="0"/>
        <w:rPr>
          <w:rStyle w:val="Strong"/>
          <w:rFonts w:ascii="Arial" w:hAnsi="Arial" w:cs="Arial"/>
          <w:color w:val="69767A"/>
          <w:sz w:val="15"/>
          <w:szCs w:val="15"/>
        </w:rPr>
      </w:pPr>
    </w:p>
    <w:p w:rsidR="00B000CD" w:rsidRDefault="00B000CD" w:rsidP="00B000CD">
      <w:pPr>
        <w:pStyle w:val="Heading1"/>
        <w:shd w:val="clear" w:color="auto" w:fill="FFFFFF"/>
        <w:spacing w:before="107" w:after="107"/>
        <w:rPr>
          <w:b w:val="0"/>
          <w:bCs w:val="0"/>
          <w:color w:val="3C4C50"/>
          <w:sz w:val="32"/>
          <w:szCs w:val="32"/>
        </w:rPr>
      </w:pPr>
      <w:r>
        <w:rPr>
          <w:b w:val="0"/>
          <w:bCs w:val="0"/>
          <w:color w:val="3C4C50"/>
          <w:sz w:val="32"/>
          <w:szCs w:val="32"/>
        </w:rPr>
        <w:t>Criteria with Projection</w:t>
      </w:r>
    </w:p>
    <w:p w:rsidR="00B000CD" w:rsidRDefault="00B000CD" w:rsidP="00906AB2">
      <w:pPr>
        <w:pStyle w:val="NormalWeb"/>
        <w:shd w:val="clear" w:color="auto" w:fill="FFFFFF"/>
        <w:spacing w:before="0" w:beforeAutospacing="0" w:after="215" w:afterAutospacing="0"/>
        <w:rPr>
          <w:rFonts w:ascii="Arial" w:hAnsi="Arial" w:cs="Arial"/>
          <w:color w:val="69767A"/>
          <w:sz w:val="15"/>
          <w:szCs w:val="15"/>
        </w:rPr>
      </w:pP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Projections </w:t>
      </w:r>
      <w:r>
        <w:rPr>
          <w:rFonts w:ascii="Arial" w:hAnsi="Arial" w:cs="Arial"/>
          <w:color w:val="69767A"/>
          <w:sz w:val="14"/>
          <w:szCs w:val="14"/>
        </w:rPr>
        <w:t>will become </w:t>
      </w:r>
      <w:r>
        <w:rPr>
          <w:rStyle w:val="Strong"/>
          <w:rFonts w:ascii="Arial" w:hAnsi="Arial" w:cs="Arial"/>
          <w:color w:val="69767A"/>
          <w:sz w:val="14"/>
          <w:szCs w:val="14"/>
        </w:rPr>
        <w:t>handy </w:t>
      </w:r>
      <w:r>
        <w:rPr>
          <w:rFonts w:ascii="Arial" w:hAnsi="Arial" w:cs="Arial"/>
          <w:color w:val="69767A"/>
          <w:sz w:val="14"/>
          <w:szCs w:val="14"/>
        </w:rPr>
        <w:t>when we want to load the </w:t>
      </w:r>
      <w:r>
        <w:rPr>
          <w:rStyle w:val="Strong"/>
          <w:rFonts w:ascii="Arial" w:hAnsi="Arial" w:cs="Arial"/>
          <w:color w:val="69767A"/>
          <w:sz w:val="14"/>
          <w:szCs w:val="14"/>
        </w:rPr>
        <w:t>partial object</w:t>
      </w:r>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Partial object means </w:t>
      </w:r>
      <w:r>
        <w:rPr>
          <w:rStyle w:val="Strong"/>
          <w:rFonts w:ascii="Arial" w:hAnsi="Arial" w:cs="Arial"/>
          <w:color w:val="69767A"/>
          <w:sz w:val="14"/>
          <w:szCs w:val="14"/>
        </w:rPr>
        <w:t>only few attributes</w:t>
      </w:r>
      <w:r>
        <w:rPr>
          <w:rFonts w:ascii="Arial" w:hAnsi="Arial" w:cs="Arial"/>
          <w:color w:val="69767A"/>
          <w:sz w:val="14"/>
          <w:szCs w:val="14"/>
        </w:rPr>
        <w:t> will be loaded rather than </w:t>
      </w:r>
      <w:r>
        <w:rPr>
          <w:rStyle w:val="Strong"/>
          <w:rFonts w:ascii="Arial" w:hAnsi="Arial" w:cs="Arial"/>
          <w:color w:val="69767A"/>
          <w:sz w:val="14"/>
          <w:szCs w:val="14"/>
        </w:rPr>
        <w:t>all the attributes</w:t>
      </w:r>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In some cases, it is unnecessary to load all the attributes of an object.</w:t>
      </w:r>
      <w:r>
        <w:rPr>
          <w:rFonts w:ascii="Arial" w:hAnsi="Arial" w:cs="Arial"/>
          <w:color w:val="69767A"/>
          <w:sz w:val="14"/>
          <w:szCs w:val="14"/>
        </w:rPr>
        <w:br/>
      </w:r>
    </w:p>
    <w:p w:rsidR="00B000CD" w:rsidRDefault="00B000CD" w:rsidP="00B000C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lastRenderedPageBreak/>
        <w:t>Main points to remember about Projections</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br/>
      </w:r>
      <w:r>
        <w:rPr>
          <w:rStyle w:val="Strong"/>
          <w:rFonts w:ascii="Arial" w:hAnsi="Arial" w:cs="Arial"/>
          <w:color w:val="69767A"/>
          <w:sz w:val="14"/>
          <w:szCs w:val="14"/>
        </w:rPr>
        <w:t>Projection is an Interface </w:t>
      </w:r>
      <w:r>
        <w:rPr>
          <w:rFonts w:ascii="Arial" w:hAnsi="Arial" w:cs="Arial"/>
          <w:color w:val="69767A"/>
          <w:sz w:val="14"/>
          <w:szCs w:val="14"/>
        </w:rPr>
        <w:t>defined in “</w:t>
      </w:r>
      <w:proofErr w:type="spellStart"/>
      <w:r>
        <w:rPr>
          <w:rFonts w:ascii="Arial" w:hAnsi="Arial" w:cs="Arial"/>
          <w:color w:val="69767A"/>
          <w:sz w:val="14"/>
          <w:szCs w:val="14"/>
        </w:rPr>
        <w:t>org.hibernate.criterion</w:t>
      </w:r>
      <w:proofErr w:type="spellEnd"/>
      <w:r>
        <w:rPr>
          <w:rFonts w:ascii="Arial" w:hAnsi="Arial" w:cs="Arial"/>
          <w:color w:val="69767A"/>
          <w:sz w:val="14"/>
          <w:szCs w:val="14"/>
        </w:rPr>
        <w:t>” package</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Projections is a </w:t>
      </w:r>
      <w:hyperlink r:id="rId21" w:tooltip="Link added by VigLink" w:history="1">
        <w:r>
          <w:rPr>
            <w:rStyle w:val="Hyperlink"/>
            <w:rFonts w:ascii="Arial" w:hAnsi="Arial" w:cs="Arial"/>
            <w:b/>
            <w:bCs/>
            <w:color w:val="AB1B42"/>
            <w:sz w:val="14"/>
            <w:szCs w:val="14"/>
          </w:rPr>
          <w:t>class</w:t>
        </w:r>
      </w:hyperlink>
      <w:r>
        <w:rPr>
          <w:rFonts w:ascii="Arial" w:hAnsi="Arial" w:cs="Arial"/>
          <w:color w:val="69767A"/>
          <w:sz w:val="14"/>
          <w:szCs w:val="14"/>
        </w:rPr>
        <w:t> and it is a factory for producing the projection objects.</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Projection </w:t>
      </w:r>
      <w:r>
        <w:rPr>
          <w:rFonts w:ascii="Arial" w:hAnsi="Arial" w:cs="Arial"/>
          <w:color w:val="69767A"/>
          <w:sz w:val="14"/>
          <w:szCs w:val="14"/>
        </w:rPr>
        <w:t>is mainly used to </w:t>
      </w:r>
      <w:r>
        <w:rPr>
          <w:rStyle w:val="Strong"/>
          <w:rFonts w:ascii="Arial" w:hAnsi="Arial" w:cs="Arial"/>
          <w:color w:val="69767A"/>
          <w:sz w:val="14"/>
          <w:szCs w:val="14"/>
        </w:rPr>
        <w:t>retrieve partial object</w:t>
      </w:r>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 xml:space="preserve">To add a Projection object to </w:t>
      </w:r>
      <w:proofErr w:type="gramStart"/>
      <w:r>
        <w:rPr>
          <w:rFonts w:ascii="Arial" w:hAnsi="Arial" w:cs="Arial"/>
          <w:color w:val="69767A"/>
          <w:sz w:val="14"/>
          <w:szCs w:val="14"/>
        </w:rPr>
        <w:t>Criteria ,</w:t>
      </w:r>
      <w:proofErr w:type="gramEnd"/>
      <w:r>
        <w:rPr>
          <w:rFonts w:ascii="Arial" w:hAnsi="Arial" w:cs="Arial"/>
          <w:color w:val="69767A"/>
          <w:sz w:val="14"/>
          <w:szCs w:val="14"/>
        </w:rPr>
        <w:t xml:space="preserve"> we need to call a </w:t>
      </w:r>
      <w:proofErr w:type="spellStart"/>
      <w:r>
        <w:rPr>
          <w:rStyle w:val="Strong"/>
          <w:rFonts w:ascii="Arial" w:hAnsi="Arial" w:cs="Arial"/>
          <w:color w:val="69767A"/>
          <w:sz w:val="14"/>
          <w:szCs w:val="14"/>
        </w:rPr>
        <w:t>setProjection</w:t>
      </w:r>
      <w:proofErr w:type="spellEnd"/>
      <w:r>
        <w:rPr>
          <w:rStyle w:val="Strong"/>
          <w:rFonts w:ascii="Arial" w:hAnsi="Arial" w:cs="Arial"/>
          <w:color w:val="69767A"/>
          <w:sz w:val="14"/>
          <w:szCs w:val="14"/>
        </w:rPr>
        <w:t>()</w:t>
      </w:r>
      <w:r>
        <w:rPr>
          <w:rFonts w:ascii="Arial" w:hAnsi="Arial" w:cs="Arial"/>
          <w:color w:val="69767A"/>
          <w:sz w:val="14"/>
          <w:szCs w:val="14"/>
        </w:rPr>
        <w:t> method on Criteria.</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We can </w:t>
      </w:r>
      <w:r>
        <w:rPr>
          <w:rStyle w:val="Strong"/>
          <w:rFonts w:ascii="Arial" w:hAnsi="Arial" w:cs="Arial"/>
          <w:color w:val="69767A"/>
          <w:sz w:val="14"/>
          <w:szCs w:val="14"/>
        </w:rPr>
        <w:t>add as many projection objects</w:t>
      </w:r>
      <w:r>
        <w:rPr>
          <w:rFonts w:ascii="Arial" w:hAnsi="Arial" w:cs="Arial"/>
          <w:color w:val="69767A"/>
          <w:sz w:val="14"/>
          <w:szCs w:val="14"/>
        </w:rPr>
        <w:t> as we want but </w:t>
      </w:r>
      <w:r>
        <w:rPr>
          <w:rStyle w:val="Strong"/>
          <w:rFonts w:ascii="Arial" w:hAnsi="Arial" w:cs="Arial"/>
          <w:color w:val="69767A"/>
          <w:sz w:val="14"/>
          <w:szCs w:val="14"/>
        </w:rPr>
        <w:t>only latest object</w:t>
      </w:r>
      <w:r>
        <w:rPr>
          <w:rFonts w:ascii="Arial" w:hAnsi="Arial" w:cs="Arial"/>
          <w:color w:val="69767A"/>
          <w:sz w:val="14"/>
          <w:szCs w:val="14"/>
        </w:rPr>
        <w:t> will be </w:t>
      </w:r>
      <w:r>
        <w:rPr>
          <w:rStyle w:val="Strong"/>
          <w:rFonts w:ascii="Arial" w:hAnsi="Arial" w:cs="Arial"/>
          <w:color w:val="69767A"/>
          <w:sz w:val="14"/>
          <w:szCs w:val="14"/>
        </w:rPr>
        <w:t>considered</w:t>
      </w:r>
      <w:r>
        <w:rPr>
          <w:rFonts w:ascii="Arial" w:hAnsi="Arial" w:cs="Arial"/>
          <w:color w:val="69767A"/>
          <w:sz w:val="14"/>
          <w:szCs w:val="14"/>
        </w:rPr>
        <w:t>, so no use in adding multiple projection objects to criteria.</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We need to create one projection object for specifying one property.</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If we want </w:t>
      </w:r>
      <w:r>
        <w:rPr>
          <w:rStyle w:val="Strong"/>
          <w:rFonts w:ascii="Arial" w:hAnsi="Arial" w:cs="Arial"/>
          <w:color w:val="69767A"/>
          <w:sz w:val="14"/>
          <w:szCs w:val="14"/>
        </w:rPr>
        <w:t>more than one property</w:t>
      </w:r>
      <w:r>
        <w:rPr>
          <w:rFonts w:ascii="Arial" w:hAnsi="Arial" w:cs="Arial"/>
          <w:color w:val="69767A"/>
          <w:sz w:val="14"/>
          <w:szCs w:val="14"/>
        </w:rPr>
        <w:t> to be included in the result, then we need to </w:t>
      </w:r>
      <w:r>
        <w:rPr>
          <w:rStyle w:val="Strong"/>
          <w:rFonts w:ascii="Arial" w:hAnsi="Arial" w:cs="Arial"/>
          <w:color w:val="69767A"/>
          <w:sz w:val="14"/>
          <w:szCs w:val="14"/>
        </w:rPr>
        <w:t>create multiple Projection objects</w:t>
      </w:r>
      <w:r>
        <w:rPr>
          <w:rFonts w:ascii="Arial" w:hAnsi="Arial" w:cs="Arial"/>
          <w:color w:val="69767A"/>
          <w:sz w:val="14"/>
          <w:szCs w:val="14"/>
        </w:rPr>
        <w:t> one for each property and add all of them to </w:t>
      </w:r>
      <w:proofErr w:type="spellStart"/>
      <w:r>
        <w:rPr>
          <w:rStyle w:val="Strong"/>
          <w:rFonts w:ascii="Arial" w:hAnsi="Arial" w:cs="Arial"/>
          <w:color w:val="69767A"/>
          <w:sz w:val="14"/>
          <w:szCs w:val="14"/>
        </w:rPr>
        <w:t>ProjectionList</w:t>
      </w:r>
      <w:proofErr w:type="spellEnd"/>
      <w:r>
        <w:rPr>
          <w:rStyle w:val="Strong"/>
          <w:rFonts w:ascii="Arial" w:hAnsi="Arial" w:cs="Arial"/>
          <w:color w:val="69767A"/>
          <w:sz w:val="14"/>
          <w:szCs w:val="14"/>
        </w:rPr>
        <w:t> </w:t>
      </w:r>
      <w:r>
        <w:rPr>
          <w:rFonts w:ascii="Arial" w:hAnsi="Arial" w:cs="Arial"/>
          <w:color w:val="69767A"/>
          <w:sz w:val="14"/>
          <w:szCs w:val="14"/>
        </w:rPr>
        <w:t>and then we need to set </w:t>
      </w:r>
      <w:proofErr w:type="spellStart"/>
      <w:r>
        <w:rPr>
          <w:rStyle w:val="Strong"/>
          <w:rFonts w:ascii="Arial" w:hAnsi="Arial" w:cs="Arial"/>
          <w:color w:val="69767A"/>
          <w:sz w:val="14"/>
          <w:szCs w:val="14"/>
        </w:rPr>
        <w:t>ProjectionList</w:t>
      </w:r>
      <w:proofErr w:type="spellEnd"/>
      <w:r>
        <w:rPr>
          <w:rStyle w:val="Strong"/>
          <w:rFonts w:ascii="Arial" w:hAnsi="Arial" w:cs="Arial"/>
          <w:color w:val="69767A"/>
          <w:sz w:val="14"/>
          <w:szCs w:val="14"/>
        </w:rPr>
        <w:t xml:space="preserve"> object </w:t>
      </w:r>
      <w:r>
        <w:rPr>
          <w:rFonts w:ascii="Arial" w:hAnsi="Arial" w:cs="Arial"/>
          <w:color w:val="69767A"/>
          <w:sz w:val="14"/>
          <w:szCs w:val="14"/>
        </w:rPr>
        <w:t>to Criteria.</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Example</w:t>
      </w:r>
      <w:proofErr w:type="gramStart"/>
      <w:r>
        <w:rPr>
          <w:rStyle w:val="Strong"/>
          <w:rFonts w:ascii="Arial" w:hAnsi="Arial" w:cs="Arial"/>
          <w:color w:val="69767A"/>
          <w:sz w:val="14"/>
          <w:szCs w:val="14"/>
        </w:rPr>
        <w:t>:</w:t>
      </w:r>
      <w:proofErr w:type="gramEnd"/>
      <w:r>
        <w:rPr>
          <w:rFonts w:ascii="Arial" w:hAnsi="Arial" w:cs="Arial"/>
          <w:color w:val="69767A"/>
          <w:sz w:val="14"/>
          <w:szCs w:val="14"/>
        </w:rPr>
        <w:br/>
        <w:t>Below example illustrates retrieving only one column of a table using Projection.</w:t>
      </w:r>
    </w:p>
    <w:p w:rsidR="00B000CD" w:rsidRDefault="008E78A5" w:rsidP="00B000CD">
      <w:pPr>
        <w:shd w:val="clear" w:color="auto" w:fill="FFFFFF"/>
        <w:spacing w:line="150" w:lineRule="atLeast"/>
        <w:rPr>
          <w:rFonts w:ascii="vardana" w:hAnsi="vardana" w:cs="Times New Roman"/>
          <w:vanish/>
          <w:color w:val="000000"/>
          <w:sz w:val="12"/>
          <w:szCs w:val="12"/>
        </w:rPr>
      </w:pPr>
      <w:hyperlink r:id="rId22" w:tooltip="View Source Code" w:history="1">
        <w:r w:rsidR="00B000CD">
          <w:rPr>
            <w:rStyle w:val="Hyperlink"/>
            <w:rFonts w:ascii="vardana" w:hAnsi="vardana"/>
            <w:vanish/>
            <w:color w:val="AB1B42"/>
            <w:sz w:val="16"/>
            <w:szCs w:val="16"/>
          </w:rPr>
          <w:t>Copy this code</w:t>
        </w:r>
      </w:hyperlink>
    </w:p>
    <w:p w:rsidR="00B000CD" w:rsidRDefault="00B000CD" w:rsidP="00B000CD">
      <w:pPr>
        <w:numPr>
          <w:ilvl w:val="0"/>
          <w:numId w:val="5"/>
        </w:numPr>
        <w:shd w:val="clear" w:color="auto" w:fill="FFFFFF"/>
        <w:spacing w:after="0" w:line="240" w:lineRule="auto"/>
        <w:ind w:left="450"/>
        <w:rPr>
          <w:rFonts w:ascii="Consolas" w:hAnsi="Consolas" w:cs="Courier New"/>
          <w:color w:val="000000"/>
          <w:sz w:val="14"/>
          <w:szCs w:val="14"/>
        </w:rPr>
      </w:pPr>
      <w:r>
        <w:rPr>
          <w:rFonts w:ascii="Consolas" w:hAnsi="Consolas" w:cs="Courier New"/>
          <w:color w:val="000000"/>
          <w:sz w:val="14"/>
          <w:szCs w:val="14"/>
        </w:rPr>
        <w:t>Criteria criteria </w:t>
      </w:r>
      <w:r>
        <w:rPr>
          <w:rStyle w:val="sy0"/>
          <w:rFonts w:ascii="Consolas" w:hAnsi="Consolas" w:cs="Courier New"/>
          <w:color w:val="339933"/>
          <w:sz w:val="14"/>
          <w:szCs w:val="14"/>
        </w:rPr>
        <w:t>=</w:t>
      </w:r>
      <w:r>
        <w:rPr>
          <w:rFonts w:ascii="Consolas" w:hAnsi="Consolas" w:cs="Courier New"/>
          <w:color w:val="000000"/>
          <w:sz w:val="14"/>
          <w:szCs w:val="14"/>
        </w:rPr>
        <w:t> session.</w:t>
      </w:r>
      <w:r>
        <w:rPr>
          <w:rStyle w:val="me1"/>
          <w:rFonts w:ascii="Consolas" w:hAnsi="Consolas" w:cs="Courier New"/>
          <w:color w:val="006633"/>
          <w:sz w:val="14"/>
          <w:szCs w:val="14"/>
        </w:rPr>
        <w:t>createCriteria</w:t>
      </w:r>
      <w:r>
        <w:rPr>
          <w:rStyle w:val="br0"/>
          <w:rFonts w:ascii="Consolas" w:hAnsi="Consolas" w:cs="Courier New"/>
          <w:color w:val="009900"/>
          <w:sz w:val="14"/>
          <w:szCs w:val="14"/>
        </w:rPr>
        <w:t>(</w:t>
      </w:r>
      <w:r>
        <w:rPr>
          <w:rFonts w:ascii="Consolas" w:hAnsi="Consolas" w:cs="Courier New"/>
          <w:color w:val="000000"/>
          <w:sz w:val="14"/>
          <w:szCs w:val="14"/>
        </w:rPr>
        <w:t>Employee.</w:t>
      </w:r>
      <w:hyperlink r:id="rId23" w:tooltip="Link added by VigLink" w:history="1">
        <w:r>
          <w:rPr>
            <w:rStyle w:val="Hyperlink"/>
            <w:rFonts w:ascii="Consolas" w:hAnsi="Consolas" w:cs="Courier New"/>
            <w:b/>
            <w:bCs/>
            <w:color w:val="AB1B42"/>
            <w:sz w:val="14"/>
            <w:szCs w:val="14"/>
          </w:rPr>
          <w:t>class</w:t>
        </w:r>
      </w:hyperlink>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5"/>
        </w:numPr>
        <w:shd w:val="clear" w:color="auto" w:fill="F8F8F8"/>
        <w:spacing w:after="0" w:line="240" w:lineRule="auto"/>
        <w:ind w:left="450"/>
        <w:rPr>
          <w:rFonts w:ascii="Consolas" w:hAnsi="Consolas" w:cs="Courier New"/>
          <w:color w:val="000000"/>
          <w:sz w:val="14"/>
          <w:szCs w:val="14"/>
        </w:rPr>
      </w:pPr>
      <w:r>
        <w:rPr>
          <w:rFonts w:ascii="Consolas" w:hAnsi="Consolas" w:cs="Courier New"/>
          <w:color w:val="000000"/>
          <w:sz w:val="14"/>
          <w:szCs w:val="14"/>
        </w:rPr>
        <w:t>Projection projection </w:t>
      </w:r>
      <w:r>
        <w:rPr>
          <w:rStyle w:val="sy0"/>
          <w:rFonts w:ascii="Consolas" w:hAnsi="Consolas" w:cs="Courier New"/>
          <w:color w:val="339933"/>
          <w:sz w:val="14"/>
          <w:szCs w:val="14"/>
        </w:rPr>
        <w:t>=</w:t>
      </w:r>
      <w:r>
        <w:rPr>
          <w:rFonts w:ascii="Consolas" w:hAnsi="Consolas" w:cs="Courier New"/>
          <w:color w:val="000000"/>
          <w:sz w:val="14"/>
          <w:szCs w:val="14"/>
        </w:rPr>
        <w:t> Projections.</w:t>
      </w:r>
      <w:r>
        <w:rPr>
          <w:rStyle w:val="me1"/>
          <w:rFonts w:ascii="Consolas" w:hAnsi="Consolas" w:cs="Courier New"/>
          <w:color w:val="006633"/>
          <w:sz w:val="14"/>
          <w:szCs w:val="14"/>
        </w:rPr>
        <w:t>property</w:t>
      </w:r>
      <w:r>
        <w:rPr>
          <w:rStyle w:val="br0"/>
          <w:rFonts w:ascii="Consolas" w:hAnsi="Consolas" w:cs="Courier New"/>
          <w:color w:val="009900"/>
          <w:sz w:val="14"/>
          <w:szCs w:val="14"/>
        </w:rPr>
        <w:t>(</w:t>
      </w:r>
      <w:r>
        <w:rPr>
          <w:rFonts w:ascii="Consolas" w:hAnsi="Consolas" w:cs="Courier New"/>
          <w:color w:val="000000"/>
          <w:sz w:val="14"/>
          <w:szCs w:val="14"/>
        </w:rPr>
        <w:t>“firstName”</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5"/>
        </w:numPr>
        <w:shd w:val="clear" w:color="auto" w:fill="FFFFFF"/>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criteria.</w:t>
      </w:r>
      <w:r>
        <w:rPr>
          <w:rStyle w:val="me1"/>
          <w:rFonts w:ascii="Consolas" w:hAnsi="Consolas" w:cs="Courier New"/>
          <w:color w:val="006633"/>
          <w:sz w:val="14"/>
          <w:szCs w:val="14"/>
        </w:rPr>
        <w:t>setProjection</w:t>
      </w:r>
      <w:proofErr w:type="spellEnd"/>
      <w:r>
        <w:rPr>
          <w:rStyle w:val="br0"/>
          <w:rFonts w:ascii="Consolas" w:hAnsi="Consolas" w:cs="Courier New"/>
          <w:color w:val="009900"/>
          <w:sz w:val="14"/>
          <w:szCs w:val="14"/>
        </w:rPr>
        <w:t>(</w:t>
      </w:r>
      <w:r>
        <w:rPr>
          <w:rFonts w:ascii="Consolas" w:hAnsi="Consolas" w:cs="Courier New"/>
          <w:color w:val="000000"/>
          <w:sz w:val="14"/>
          <w:szCs w:val="14"/>
        </w:rPr>
        <w:t>projection</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5"/>
        </w:numPr>
        <w:shd w:val="clear" w:color="auto" w:fill="F8F8F8"/>
        <w:spacing w:after="0" w:line="240" w:lineRule="auto"/>
        <w:ind w:left="450"/>
        <w:rPr>
          <w:rFonts w:ascii="Consolas" w:hAnsi="Consolas" w:cs="Courier New"/>
          <w:color w:val="000000"/>
          <w:sz w:val="14"/>
          <w:szCs w:val="14"/>
        </w:rPr>
      </w:pPr>
      <w:r>
        <w:rPr>
          <w:rStyle w:val="kw3"/>
          <w:rFonts w:ascii="Consolas" w:hAnsi="Consolas"/>
          <w:color w:val="003399"/>
          <w:sz w:val="14"/>
          <w:szCs w:val="14"/>
        </w:rPr>
        <w:t>List</w:t>
      </w:r>
      <w:r>
        <w:rPr>
          <w:rFonts w:ascii="Consolas" w:hAnsi="Consolas" w:cs="Courier New"/>
          <w:color w:val="000000"/>
          <w:sz w:val="14"/>
          <w:szCs w:val="14"/>
        </w:rPr>
        <w:t> list </w:t>
      </w:r>
      <w:r>
        <w:rPr>
          <w:rStyle w:val="sy0"/>
          <w:rFonts w:ascii="Consolas" w:hAnsi="Consolas" w:cs="Courier New"/>
          <w:color w:val="339933"/>
          <w:sz w:val="14"/>
          <w:szCs w:val="14"/>
        </w:rPr>
        <w:t>=</w:t>
      </w:r>
      <w:r>
        <w:rPr>
          <w:rFonts w:ascii="Consolas" w:hAnsi="Consolas" w:cs="Courier New"/>
          <w:color w:val="000000"/>
          <w:sz w:val="14"/>
          <w:szCs w:val="14"/>
        </w:rPr>
        <w:t> criteria.</w:t>
      </w:r>
      <w:r>
        <w:rPr>
          <w:rStyle w:val="me1"/>
          <w:rFonts w:ascii="Consolas" w:hAnsi="Consolas" w:cs="Courier New"/>
          <w:color w:val="006633"/>
          <w:sz w:val="14"/>
          <w:szCs w:val="14"/>
        </w:rPr>
        <w:t>list</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In the above example, we applied Projection on only one property “</w:t>
      </w:r>
      <w:proofErr w:type="spellStart"/>
      <w:r>
        <w:rPr>
          <w:rStyle w:val="Strong"/>
          <w:rFonts w:ascii="Arial" w:hAnsi="Arial" w:cs="Arial"/>
          <w:color w:val="69767A"/>
          <w:sz w:val="14"/>
          <w:szCs w:val="14"/>
        </w:rPr>
        <w:t>FirstName</w:t>
      </w:r>
      <w:proofErr w:type="spellEnd"/>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The equivalent SQL query is “</w:t>
      </w:r>
      <w:r>
        <w:rPr>
          <w:rStyle w:val="Strong"/>
          <w:rFonts w:ascii="Arial" w:hAnsi="Arial" w:cs="Arial"/>
          <w:color w:val="69767A"/>
          <w:sz w:val="14"/>
          <w:szCs w:val="14"/>
        </w:rPr>
        <w:t xml:space="preserve">select </w:t>
      </w:r>
      <w:proofErr w:type="spellStart"/>
      <w:r>
        <w:rPr>
          <w:rStyle w:val="Strong"/>
          <w:rFonts w:ascii="Arial" w:hAnsi="Arial" w:cs="Arial"/>
          <w:color w:val="69767A"/>
          <w:sz w:val="14"/>
          <w:szCs w:val="14"/>
        </w:rPr>
        <w:t>firstName</w:t>
      </w:r>
      <w:proofErr w:type="spellEnd"/>
      <w:r>
        <w:rPr>
          <w:rStyle w:val="Strong"/>
          <w:rFonts w:ascii="Arial" w:hAnsi="Arial" w:cs="Arial"/>
          <w:color w:val="69767A"/>
          <w:sz w:val="14"/>
          <w:szCs w:val="14"/>
        </w:rPr>
        <w:t xml:space="preserve"> from Employee</w:t>
      </w:r>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If we want to apply projections to </w:t>
      </w:r>
      <w:r>
        <w:rPr>
          <w:rStyle w:val="Strong"/>
          <w:rFonts w:ascii="Arial" w:hAnsi="Arial" w:cs="Arial"/>
          <w:color w:val="69767A"/>
          <w:sz w:val="14"/>
          <w:szCs w:val="14"/>
        </w:rPr>
        <w:t>retrieve multiple properties,</w:t>
      </w:r>
      <w:r>
        <w:rPr>
          <w:rFonts w:ascii="Arial" w:hAnsi="Arial" w:cs="Arial"/>
          <w:color w:val="69767A"/>
          <w:sz w:val="14"/>
          <w:szCs w:val="14"/>
        </w:rPr>
        <w:t> we can use </w:t>
      </w:r>
      <w:proofErr w:type="spellStart"/>
      <w:r>
        <w:rPr>
          <w:rStyle w:val="Strong"/>
          <w:rFonts w:ascii="Arial" w:hAnsi="Arial" w:cs="Arial"/>
          <w:color w:val="69767A"/>
          <w:sz w:val="14"/>
          <w:szCs w:val="14"/>
        </w:rPr>
        <w:t>ProjectionList</w:t>
      </w:r>
      <w:proofErr w:type="spellEnd"/>
      <w:r>
        <w:rPr>
          <w:rFonts w:ascii="Arial" w:hAnsi="Arial" w:cs="Arial"/>
          <w:color w:val="69767A"/>
          <w:sz w:val="14"/>
          <w:szCs w:val="14"/>
        </w:rPr>
        <w:t> as shown below</w:t>
      </w:r>
    </w:p>
    <w:p w:rsidR="00B000CD" w:rsidRDefault="008E78A5" w:rsidP="00B000CD">
      <w:pPr>
        <w:shd w:val="clear" w:color="auto" w:fill="FFFFFF"/>
        <w:spacing w:line="150" w:lineRule="atLeast"/>
        <w:rPr>
          <w:rFonts w:ascii="vardana" w:hAnsi="vardana" w:cs="Times New Roman"/>
          <w:vanish/>
          <w:color w:val="000000"/>
          <w:sz w:val="12"/>
          <w:szCs w:val="12"/>
        </w:rPr>
      </w:pPr>
      <w:hyperlink r:id="rId24" w:tooltip="View Source Code" w:history="1">
        <w:r w:rsidR="00B000CD">
          <w:rPr>
            <w:rStyle w:val="Hyperlink"/>
            <w:rFonts w:ascii="vardana" w:hAnsi="vardana"/>
            <w:vanish/>
            <w:color w:val="AB1B42"/>
            <w:sz w:val="16"/>
            <w:szCs w:val="16"/>
          </w:rPr>
          <w:t>Copy this code</w:t>
        </w:r>
      </w:hyperlink>
    </w:p>
    <w:p w:rsidR="00B000CD" w:rsidRDefault="00B000CD" w:rsidP="00B000CD">
      <w:pPr>
        <w:numPr>
          <w:ilvl w:val="0"/>
          <w:numId w:val="6"/>
        </w:numPr>
        <w:shd w:val="clear" w:color="auto" w:fill="FFFFFF"/>
        <w:spacing w:after="0" w:line="240" w:lineRule="auto"/>
        <w:ind w:left="450"/>
        <w:rPr>
          <w:rFonts w:ascii="Consolas" w:hAnsi="Consolas" w:cs="Courier New"/>
          <w:color w:val="000000"/>
          <w:sz w:val="14"/>
          <w:szCs w:val="14"/>
        </w:rPr>
      </w:pPr>
      <w:r>
        <w:rPr>
          <w:rFonts w:ascii="Consolas" w:hAnsi="Consolas" w:cs="Courier New"/>
          <w:color w:val="000000"/>
          <w:sz w:val="14"/>
          <w:szCs w:val="14"/>
        </w:rPr>
        <w:t>Criteria criteria </w:t>
      </w:r>
      <w:r>
        <w:rPr>
          <w:rStyle w:val="sy0"/>
          <w:rFonts w:ascii="Consolas" w:hAnsi="Consolas" w:cs="Courier New"/>
          <w:color w:val="339933"/>
          <w:sz w:val="14"/>
          <w:szCs w:val="14"/>
        </w:rPr>
        <w:t>=</w:t>
      </w:r>
      <w:r>
        <w:rPr>
          <w:rFonts w:ascii="Consolas" w:hAnsi="Consolas" w:cs="Courier New"/>
          <w:color w:val="000000"/>
          <w:sz w:val="14"/>
          <w:szCs w:val="14"/>
        </w:rPr>
        <w:t> session.</w:t>
      </w:r>
      <w:r>
        <w:rPr>
          <w:rStyle w:val="me1"/>
          <w:rFonts w:ascii="Consolas" w:hAnsi="Consolas" w:cs="Courier New"/>
          <w:color w:val="006633"/>
          <w:sz w:val="14"/>
          <w:szCs w:val="14"/>
        </w:rPr>
        <w:t>createCriteria</w:t>
      </w:r>
      <w:r>
        <w:rPr>
          <w:rStyle w:val="br0"/>
          <w:rFonts w:ascii="Consolas" w:hAnsi="Consolas" w:cs="Courier New"/>
          <w:color w:val="009900"/>
          <w:sz w:val="14"/>
          <w:szCs w:val="14"/>
        </w:rPr>
        <w:t>(</w:t>
      </w:r>
      <w:r>
        <w:rPr>
          <w:rFonts w:ascii="Consolas" w:hAnsi="Consolas" w:cs="Courier New"/>
          <w:color w:val="000000"/>
          <w:sz w:val="14"/>
          <w:szCs w:val="14"/>
        </w:rPr>
        <w:t>Employee.</w:t>
      </w:r>
      <w:hyperlink r:id="rId25" w:tooltip="Link added by VigLink" w:history="1">
        <w:r>
          <w:rPr>
            <w:rStyle w:val="Hyperlink"/>
            <w:rFonts w:ascii="Consolas" w:hAnsi="Consolas" w:cs="Courier New"/>
            <w:b/>
            <w:bCs/>
            <w:color w:val="AB1B42"/>
            <w:sz w:val="14"/>
            <w:szCs w:val="14"/>
          </w:rPr>
          <w:t>class</w:t>
        </w:r>
      </w:hyperlink>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8F8F8"/>
        <w:spacing w:after="0" w:line="240" w:lineRule="auto"/>
        <w:ind w:left="450"/>
        <w:rPr>
          <w:rFonts w:ascii="Consolas" w:hAnsi="Consolas" w:cs="Courier New"/>
          <w:color w:val="000000"/>
          <w:sz w:val="14"/>
          <w:szCs w:val="14"/>
        </w:rPr>
      </w:pPr>
      <w:r>
        <w:rPr>
          <w:rFonts w:ascii="Consolas" w:hAnsi="Consolas" w:cs="Courier New"/>
          <w:color w:val="000000"/>
          <w:sz w:val="14"/>
          <w:szCs w:val="14"/>
        </w:rPr>
        <w:t>Projection projection1 </w:t>
      </w:r>
      <w:r>
        <w:rPr>
          <w:rStyle w:val="sy0"/>
          <w:rFonts w:ascii="Consolas" w:hAnsi="Consolas" w:cs="Courier New"/>
          <w:color w:val="339933"/>
          <w:sz w:val="14"/>
          <w:szCs w:val="14"/>
        </w:rPr>
        <w:t>=</w:t>
      </w:r>
      <w:r>
        <w:rPr>
          <w:rFonts w:ascii="Consolas" w:hAnsi="Consolas" w:cs="Courier New"/>
          <w:color w:val="000000"/>
          <w:sz w:val="14"/>
          <w:szCs w:val="14"/>
        </w:rPr>
        <w:t> </w:t>
      </w:r>
      <w:proofErr w:type="spellStart"/>
      <w:r>
        <w:rPr>
          <w:rFonts w:ascii="Consolas" w:hAnsi="Consolas" w:cs="Courier New"/>
          <w:color w:val="000000"/>
          <w:sz w:val="14"/>
          <w:szCs w:val="14"/>
        </w:rPr>
        <w:t>Projections.</w:t>
      </w:r>
      <w:r>
        <w:rPr>
          <w:rStyle w:val="me1"/>
          <w:rFonts w:ascii="Consolas" w:hAnsi="Consolas" w:cs="Courier New"/>
          <w:color w:val="006633"/>
          <w:sz w:val="14"/>
          <w:szCs w:val="14"/>
        </w:rPr>
        <w:t>property</w:t>
      </w:r>
      <w:proofErr w:type="spellEnd"/>
      <w:r>
        <w:rPr>
          <w:rStyle w:val="br0"/>
          <w:rFonts w:ascii="Consolas" w:hAnsi="Consolas" w:cs="Courier New"/>
          <w:color w:val="009900"/>
          <w:sz w:val="14"/>
          <w:szCs w:val="14"/>
        </w:rPr>
        <w:t>(</w:t>
      </w:r>
      <w:r>
        <w:rPr>
          <w:rFonts w:ascii="Consolas" w:hAnsi="Consolas" w:cs="Courier New"/>
          <w:color w:val="000000"/>
          <w:sz w:val="14"/>
          <w:szCs w:val="14"/>
        </w:rPr>
        <w:t>“</w:t>
      </w:r>
      <w:proofErr w:type="spellStart"/>
      <w:r>
        <w:rPr>
          <w:rFonts w:ascii="Consolas" w:hAnsi="Consolas" w:cs="Courier New"/>
          <w:color w:val="000000"/>
          <w:sz w:val="14"/>
          <w:szCs w:val="14"/>
        </w:rPr>
        <w:t>firstName</w:t>
      </w:r>
      <w:proofErr w:type="spellEnd"/>
      <w:r>
        <w:rPr>
          <w:rFonts w:ascii="Consolas" w:hAnsi="Consolas" w:cs="Courier New"/>
          <w:color w:val="000000"/>
          <w:sz w:val="14"/>
          <w:szCs w:val="14"/>
        </w:rPr>
        <w:t>”</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FFFFF"/>
        <w:spacing w:after="0" w:line="240" w:lineRule="auto"/>
        <w:ind w:left="450"/>
        <w:rPr>
          <w:rFonts w:ascii="Consolas" w:hAnsi="Consolas" w:cs="Courier New"/>
          <w:color w:val="000000"/>
          <w:sz w:val="14"/>
          <w:szCs w:val="14"/>
        </w:rPr>
      </w:pPr>
      <w:r>
        <w:rPr>
          <w:rFonts w:ascii="Consolas" w:hAnsi="Consolas" w:cs="Courier New"/>
          <w:color w:val="000000"/>
          <w:sz w:val="14"/>
          <w:szCs w:val="14"/>
        </w:rPr>
        <w:t>Projection projection2 </w:t>
      </w:r>
      <w:r>
        <w:rPr>
          <w:rStyle w:val="sy0"/>
          <w:rFonts w:ascii="Consolas" w:hAnsi="Consolas" w:cs="Courier New"/>
          <w:color w:val="339933"/>
          <w:sz w:val="14"/>
          <w:szCs w:val="14"/>
        </w:rPr>
        <w:t>=</w:t>
      </w:r>
      <w:r>
        <w:rPr>
          <w:rFonts w:ascii="Consolas" w:hAnsi="Consolas" w:cs="Courier New"/>
          <w:color w:val="000000"/>
          <w:sz w:val="14"/>
          <w:szCs w:val="14"/>
        </w:rPr>
        <w:t> </w:t>
      </w:r>
      <w:proofErr w:type="spellStart"/>
      <w:r>
        <w:rPr>
          <w:rFonts w:ascii="Consolas" w:hAnsi="Consolas" w:cs="Courier New"/>
          <w:color w:val="000000"/>
          <w:sz w:val="14"/>
          <w:szCs w:val="14"/>
        </w:rPr>
        <w:t>Projections.</w:t>
      </w:r>
      <w:r>
        <w:rPr>
          <w:rStyle w:val="me1"/>
          <w:rFonts w:ascii="Consolas" w:hAnsi="Consolas" w:cs="Courier New"/>
          <w:color w:val="006633"/>
          <w:sz w:val="14"/>
          <w:szCs w:val="14"/>
        </w:rPr>
        <w:t>property</w:t>
      </w:r>
      <w:proofErr w:type="spellEnd"/>
      <w:r>
        <w:rPr>
          <w:rStyle w:val="br0"/>
          <w:rFonts w:ascii="Consolas" w:hAnsi="Consolas" w:cs="Courier New"/>
          <w:color w:val="009900"/>
          <w:sz w:val="14"/>
          <w:szCs w:val="14"/>
        </w:rPr>
        <w:t>(</w:t>
      </w:r>
      <w:r>
        <w:rPr>
          <w:rFonts w:ascii="Consolas" w:hAnsi="Consolas" w:cs="Courier New"/>
          <w:color w:val="000000"/>
          <w:sz w:val="14"/>
          <w:szCs w:val="14"/>
        </w:rPr>
        <w:t>“salary”</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8F8F8"/>
        <w:spacing w:after="0" w:line="240" w:lineRule="auto"/>
        <w:ind w:left="450"/>
        <w:rPr>
          <w:rFonts w:ascii="Consolas" w:hAnsi="Consolas" w:cs="Courier New"/>
          <w:color w:val="000000"/>
          <w:sz w:val="14"/>
          <w:szCs w:val="14"/>
        </w:rPr>
      </w:pPr>
      <w:r>
        <w:rPr>
          <w:rFonts w:ascii="Consolas" w:hAnsi="Consolas" w:cs="Courier New"/>
          <w:color w:val="000000"/>
          <w:sz w:val="14"/>
          <w:szCs w:val="14"/>
        </w:rPr>
        <w:t>Projection projection3 </w:t>
      </w:r>
      <w:r>
        <w:rPr>
          <w:rStyle w:val="sy0"/>
          <w:rFonts w:ascii="Consolas" w:hAnsi="Consolas" w:cs="Courier New"/>
          <w:color w:val="339933"/>
          <w:sz w:val="14"/>
          <w:szCs w:val="14"/>
        </w:rPr>
        <w:t>=</w:t>
      </w:r>
      <w:r>
        <w:rPr>
          <w:rFonts w:ascii="Consolas" w:hAnsi="Consolas" w:cs="Courier New"/>
          <w:color w:val="000000"/>
          <w:sz w:val="14"/>
          <w:szCs w:val="14"/>
        </w:rPr>
        <w:t> </w:t>
      </w:r>
      <w:proofErr w:type="spellStart"/>
      <w:r>
        <w:rPr>
          <w:rFonts w:ascii="Consolas" w:hAnsi="Consolas" w:cs="Courier New"/>
          <w:color w:val="000000"/>
          <w:sz w:val="14"/>
          <w:szCs w:val="14"/>
        </w:rPr>
        <w:t>Projections.</w:t>
      </w:r>
      <w:r>
        <w:rPr>
          <w:rStyle w:val="me1"/>
          <w:rFonts w:ascii="Consolas" w:hAnsi="Consolas" w:cs="Courier New"/>
          <w:color w:val="006633"/>
          <w:sz w:val="14"/>
          <w:szCs w:val="14"/>
        </w:rPr>
        <w:t>property</w:t>
      </w:r>
      <w:proofErr w:type="spellEnd"/>
      <w:r>
        <w:rPr>
          <w:rStyle w:val="br0"/>
          <w:rFonts w:ascii="Consolas" w:hAnsi="Consolas" w:cs="Courier New"/>
          <w:color w:val="009900"/>
          <w:sz w:val="14"/>
          <w:szCs w:val="14"/>
        </w:rPr>
        <w:t>(</w:t>
      </w:r>
      <w:r>
        <w:rPr>
          <w:rFonts w:ascii="Consolas" w:hAnsi="Consolas" w:cs="Courier New"/>
          <w:color w:val="000000"/>
          <w:sz w:val="14"/>
          <w:szCs w:val="14"/>
        </w:rPr>
        <w:t>“age”</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FFFFF"/>
        <w:spacing w:after="0" w:line="240" w:lineRule="auto"/>
        <w:ind w:left="450"/>
        <w:rPr>
          <w:rFonts w:ascii="Consolas" w:hAnsi="Consolas" w:cs="Courier New"/>
          <w:color w:val="000000"/>
          <w:sz w:val="14"/>
          <w:szCs w:val="14"/>
        </w:rPr>
      </w:pPr>
      <w:r>
        <w:rPr>
          <w:rFonts w:ascii="Consolas" w:hAnsi="Consolas" w:cs="Courier New"/>
          <w:color w:val="000000"/>
          <w:sz w:val="14"/>
          <w:szCs w:val="14"/>
        </w:rPr>
        <w:t> </w:t>
      </w:r>
    </w:p>
    <w:p w:rsidR="00B000CD" w:rsidRDefault="00B000CD" w:rsidP="00B000CD">
      <w:pPr>
        <w:numPr>
          <w:ilvl w:val="0"/>
          <w:numId w:val="6"/>
        </w:numPr>
        <w:shd w:val="clear" w:color="auto" w:fill="F8F8F8"/>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ProjectionList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projectionList</w:t>
      </w:r>
      <w:proofErr w:type="spellEnd"/>
      <w:r>
        <w:rPr>
          <w:rFonts w:ascii="Consolas" w:hAnsi="Consolas" w:cs="Courier New"/>
          <w:color w:val="000000"/>
          <w:sz w:val="14"/>
          <w:szCs w:val="14"/>
        </w:rPr>
        <w:t> </w:t>
      </w:r>
      <w:r>
        <w:rPr>
          <w:rStyle w:val="sy0"/>
          <w:rFonts w:ascii="Consolas" w:hAnsi="Consolas" w:cs="Courier New"/>
          <w:color w:val="339933"/>
          <w:sz w:val="14"/>
          <w:szCs w:val="14"/>
        </w:rPr>
        <w:t>=</w:t>
      </w:r>
      <w:r>
        <w:rPr>
          <w:rFonts w:ascii="Consolas" w:hAnsi="Consolas" w:cs="Courier New"/>
          <w:color w:val="000000"/>
          <w:sz w:val="14"/>
          <w:szCs w:val="14"/>
        </w:rPr>
        <w:t> </w:t>
      </w:r>
      <w:proofErr w:type="spellStart"/>
      <w:r>
        <w:rPr>
          <w:rFonts w:ascii="Consolas" w:hAnsi="Consolas" w:cs="Courier New"/>
          <w:color w:val="000000"/>
          <w:sz w:val="14"/>
          <w:szCs w:val="14"/>
        </w:rPr>
        <w:t>Projections.</w:t>
      </w:r>
      <w:r>
        <w:rPr>
          <w:rStyle w:val="me1"/>
          <w:rFonts w:ascii="Consolas" w:hAnsi="Consolas" w:cs="Courier New"/>
          <w:color w:val="006633"/>
          <w:sz w:val="14"/>
          <w:szCs w:val="14"/>
        </w:rPr>
        <w:t>projectionList</w:t>
      </w:r>
      <w:proofErr w:type="spellEnd"/>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FFFFF"/>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projectionList.</w:t>
      </w:r>
      <w:r>
        <w:rPr>
          <w:rStyle w:val="me1"/>
          <w:rFonts w:ascii="Consolas" w:hAnsi="Consolas" w:cs="Courier New"/>
          <w:color w:val="006633"/>
          <w:sz w:val="14"/>
          <w:szCs w:val="14"/>
        </w:rPr>
        <w:t>add</w:t>
      </w:r>
      <w:proofErr w:type="spellEnd"/>
      <w:r>
        <w:rPr>
          <w:rStyle w:val="br0"/>
          <w:rFonts w:ascii="Consolas" w:hAnsi="Consolas" w:cs="Courier New"/>
          <w:color w:val="009900"/>
          <w:sz w:val="14"/>
          <w:szCs w:val="14"/>
        </w:rPr>
        <w:t>(</w:t>
      </w:r>
      <w:r>
        <w:rPr>
          <w:rFonts w:ascii="Consolas" w:hAnsi="Consolas" w:cs="Courier New"/>
          <w:color w:val="000000"/>
          <w:sz w:val="14"/>
          <w:szCs w:val="14"/>
        </w:rPr>
        <w:t>projection1</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8F8F8"/>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projectionList.</w:t>
      </w:r>
      <w:r>
        <w:rPr>
          <w:rStyle w:val="me1"/>
          <w:rFonts w:ascii="Consolas" w:hAnsi="Consolas" w:cs="Courier New"/>
          <w:color w:val="006633"/>
          <w:sz w:val="14"/>
          <w:szCs w:val="14"/>
        </w:rPr>
        <w:t>add</w:t>
      </w:r>
      <w:proofErr w:type="spellEnd"/>
      <w:r>
        <w:rPr>
          <w:rStyle w:val="br0"/>
          <w:rFonts w:ascii="Consolas" w:hAnsi="Consolas" w:cs="Courier New"/>
          <w:color w:val="009900"/>
          <w:sz w:val="14"/>
          <w:szCs w:val="14"/>
        </w:rPr>
        <w:t>(</w:t>
      </w:r>
      <w:r>
        <w:rPr>
          <w:rFonts w:ascii="Consolas" w:hAnsi="Consolas" w:cs="Courier New"/>
          <w:color w:val="000000"/>
          <w:sz w:val="14"/>
          <w:szCs w:val="14"/>
        </w:rPr>
        <w:t>projection2</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FFFFF"/>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projectionList.</w:t>
      </w:r>
      <w:r>
        <w:rPr>
          <w:rStyle w:val="me1"/>
          <w:rFonts w:ascii="Consolas" w:hAnsi="Consolas" w:cs="Courier New"/>
          <w:color w:val="006633"/>
          <w:sz w:val="14"/>
          <w:szCs w:val="14"/>
        </w:rPr>
        <w:t>add</w:t>
      </w:r>
      <w:proofErr w:type="spellEnd"/>
      <w:r>
        <w:rPr>
          <w:rStyle w:val="br0"/>
          <w:rFonts w:ascii="Consolas" w:hAnsi="Consolas" w:cs="Courier New"/>
          <w:color w:val="009900"/>
          <w:sz w:val="14"/>
          <w:szCs w:val="14"/>
        </w:rPr>
        <w:t>(</w:t>
      </w:r>
      <w:r>
        <w:rPr>
          <w:rFonts w:ascii="Consolas" w:hAnsi="Consolas" w:cs="Courier New"/>
          <w:color w:val="000000"/>
          <w:sz w:val="14"/>
          <w:szCs w:val="14"/>
        </w:rPr>
        <w:t>projection3</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8F8F8"/>
        <w:spacing w:after="0" w:line="240" w:lineRule="auto"/>
        <w:ind w:left="450"/>
        <w:rPr>
          <w:rFonts w:ascii="Consolas" w:hAnsi="Consolas" w:cs="Courier New"/>
          <w:color w:val="000000"/>
          <w:sz w:val="14"/>
          <w:szCs w:val="14"/>
        </w:rPr>
      </w:pPr>
      <w:proofErr w:type="spellStart"/>
      <w:r>
        <w:rPr>
          <w:rFonts w:ascii="Consolas" w:hAnsi="Consolas" w:cs="Courier New"/>
          <w:color w:val="000000"/>
          <w:sz w:val="14"/>
          <w:szCs w:val="14"/>
        </w:rPr>
        <w:t>criteria.</w:t>
      </w:r>
      <w:r>
        <w:rPr>
          <w:rStyle w:val="me1"/>
          <w:rFonts w:ascii="Consolas" w:hAnsi="Consolas" w:cs="Courier New"/>
          <w:color w:val="006633"/>
          <w:sz w:val="14"/>
          <w:szCs w:val="14"/>
        </w:rPr>
        <w:t>setProjection</w:t>
      </w:r>
      <w:proofErr w:type="spellEnd"/>
      <w:r>
        <w:rPr>
          <w:rStyle w:val="br0"/>
          <w:rFonts w:ascii="Consolas" w:hAnsi="Consolas" w:cs="Courier New"/>
          <w:color w:val="009900"/>
          <w:sz w:val="14"/>
          <w:szCs w:val="14"/>
        </w:rPr>
        <w:t>(</w:t>
      </w:r>
      <w:proofErr w:type="spellStart"/>
      <w:r>
        <w:rPr>
          <w:rFonts w:ascii="Consolas" w:hAnsi="Consolas" w:cs="Courier New"/>
          <w:color w:val="000000"/>
          <w:sz w:val="14"/>
          <w:szCs w:val="14"/>
        </w:rPr>
        <w:t>projectionList</w:t>
      </w:r>
      <w:proofErr w:type="spellEnd"/>
      <w:r>
        <w:rPr>
          <w:rStyle w:val="br0"/>
          <w:rFonts w:ascii="Consolas" w:hAnsi="Consolas" w:cs="Courier New"/>
          <w:color w:val="009900"/>
          <w:sz w:val="14"/>
          <w:szCs w:val="14"/>
        </w:rPr>
        <w:t>)</w:t>
      </w:r>
      <w:r>
        <w:rPr>
          <w:rStyle w:val="sy0"/>
          <w:rFonts w:ascii="Consolas" w:hAnsi="Consolas" w:cs="Courier New"/>
          <w:color w:val="339933"/>
          <w:sz w:val="14"/>
          <w:szCs w:val="14"/>
        </w:rPr>
        <w:t>;</w:t>
      </w:r>
    </w:p>
    <w:p w:rsidR="00B000CD" w:rsidRDefault="00B000CD" w:rsidP="00B000CD">
      <w:pPr>
        <w:numPr>
          <w:ilvl w:val="0"/>
          <w:numId w:val="6"/>
        </w:numPr>
        <w:shd w:val="clear" w:color="auto" w:fill="FFFFFF"/>
        <w:spacing w:after="0" w:line="240" w:lineRule="auto"/>
        <w:ind w:left="450"/>
        <w:rPr>
          <w:rFonts w:ascii="Consolas" w:hAnsi="Consolas" w:cs="Courier New"/>
          <w:color w:val="000000"/>
          <w:sz w:val="14"/>
          <w:szCs w:val="14"/>
        </w:rPr>
      </w:pPr>
      <w:r>
        <w:rPr>
          <w:rStyle w:val="kw3"/>
          <w:rFonts w:ascii="Consolas" w:hAnsi="Consolas"/>
          <w:color w:val="003399"/>
          <w:sz w:val="14"/>
          <w:szCs w:val="14"/>
        </w:rPr>
        <w:t>List</w:t>
      </w:r>
      <w:r>
        <w:rPr>
          <w:rFonts w:ascii="Consolas" w:hAnsi="Consolas" w:cs="Courier New"/>
          <w:color w:val="000000"/>
          <w:sz w:val="14"/>
          <w:szCs w:val="14"/>
        </w:rPr>
        <w:t> list </w:t>
      </w:r>
      <w:r>
        <w:rPr>
          <w:rStyle w:val="sy0"/>
          <w:rFonts w:ascii="Consolas" w:hAnsi="Consolas" w:cs="Courier New"/>
          <w:color w:val="339933"/>
          <w:sz w:val="14"/>
          <w:szCs w:val="14"/>
        </w:rPr>
        <w:t>=</w:t>
      </w:r>
      <w:r>
        <w:rPr>
          <w:rFonts w:ascii="Consolas" w:hAnsi="Consolas" w:cs="Courier New"/>
          <w:color w:val="000000"/>
          <w:sz w:val="14"/>
          <w:szCs w:val="14"/>
        </w:rPr>
        <w:t> criteria.</w:t>
      </w:r>
      <w:r>
        <w:rPr>
          <w:rStyle w:val="me1"/>
          <w:rFonts w:ascii="Consolas" w:hAnsi="Consolas" w:cs="Courier New"/>
          <w:color w:val="006633"/>
          <w:sz w:val="14"/>
          <w:szCs w:val="14"/>
        </w:rPr>
        <w:t>list</w:t>
      </w:r>
      <w:r>
        <w:rPr>
          <w:rStyle w:val="br0"/>
          <w:rFonts w:ascii="Consolas" w:hAnsi="Consolas" w:cs="Courier New"/>
          <w:color w:val="009900"/>
          <w:sz w:val="14"/>
          <w:szCs w:val="14"/>
        </w:rPr>
        <w:t>()</w:t>
      </w:r>
      <w:r>
        <w:rPr>
          <w:rStyle w:val="sy0"/>
          <w:rFonts w:ascii="Consolas" w:hAnsi="Consolas" w:cs="Courier New"/>
          <w:color w:val="339933"/>
          <w:sz w:val="14"/>
          <w:szCs w:val="14"/>
        </w:rPr>
        <w:t>;</w:t>
      </w:r>
    </w:p>
    <w:p w:rsidR="00906AB2" w:rsidRDefault="00906AB2"/>
    <w:p w:rsidR="00B000CD" w:rsidRDefault="00B000CD"/>
    <w:p w:rsidR="00B000CD" w:rsidRDefault="00B000CD" w:rsidP="00B000CD">
      <w:pPr>
        <w:pStyle w:val="Heading1"/>
        <w:shd w:val="clear" w:color="auto" w:fill="FFFFFF"/>
        <w:rPr>
          <w:b w:val="0"/>
          <w:bCs w:val="0"/>
          <w:color w:val="3C4C50"/>
          <w:sz w:val="30"/>
          <w:szCs w:val="30"/>
        </w:rPr>
      </w:pPr>
      <w:r>
        <w:rPr>
          <w:b w:val="0"/>
          <w:bCs w:val="0"/>
          <w:color w:val="3C4C50"/>
          <w:sz w:val="30"/>
          <w:szCs w:val="30"/>
        </w:rPr>
        <w:t>Named Queries in Hibernate</w:t>
      </w:r>
    </w:p>
    <w:p w:rsidR="004D2083"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If we want to use </w:t>
      </w:r>
      <w:r>
        <w:rPr>
          <w:rStyle w:val="Strong"/>
          <w:rFonts w:ascii="Arial" w:hAnsi="Arial" w:cs="Arial"/>
          <w:color w:val="69767A"/>
          <w:sz w:val="14"/>
          <w:szCs w:val="14"/>
        </w:rPr>
        <w:t>same queries in multiple places</w:t>
      </w:r>
      <w:r>
        <w:rPr>
          <w:rFonts w:ascii="Arial" w:hAnsi="Arial" w:cs="Arial"/>
          <w:color w:val="69767A"/>
          <w:sz w:val="14"/>
          <w:szCs w:val="14"/>
        </w:rPr>
        <w:t xml:space="preserve"> of an application, then instead of writing same query in multiple places, </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proofErr w:type="gramStart"/>
      <w:r>
        <w:rPr>
          <w:rFonts w:ascii="Arial" w:hAnsi="Arial" w:cs="Arial"/>
          <w:color w:val="69767A"/>
          <w:sz w:val="14"/>
          <w:szCs w:val="14"/>
        </w:rPr>
        <w:t>we</w:t>
      </w:r>
      <w:proofErr w:type="gramEnd"/>
      <w:r>
        <w:rPr>
          <w:rFonts w:ascii="Arial" w:hAnsi="Arial" w:cs="Arial"/>
          <w:color w:val="69767A"/>
          <w:sz w:val="14"/>
          <w:szCs w:val="14"/>
        </w:rPr>
        <w:t xml:space="preserve"> can </w:t>
      </w:r>
      <w:r>
        <w:rPr>
          <w:rStyle w:val="Strong"/>
          <w:rFonts w:ascii="Arial" w:hAnsi="Arial" w:cs="Arial"/>
          <w:color w:val="69767A"/>
          <w:sz w:val="14"/>
          <w:szCs w:val="14"/>
        </w:rPr>
        <w:t>define the query in one place</w:t>
      </w:r>
      <w:r>
        <w:rPr>
          <w:rFonts w:ascii="Arial" w:hAnsi="Arial" w:cs="Arial"/>
          <w:color w:val="69767A"/>
          <w:sz w:val="14"/>
          <w:szCs w:val="14"/>
        </w:rPr>
        <w:t> with the name assigned to it and use that name in all the places wherever required.</w:t>
      </w:r>
    </w:p>
    <w:p w:rsidR="004D2083" w:rsidRPr="00F551C2" w:rsidRDefault="00B000CD" w:rsidP="00B000CD">
      <w:pPr>
        <w:pStyle w:val="NormalWeb"/>
        <w:shd w:val="clear" w:color="auto" w:fill="F6F6F6"/>
        <w:spacing w:before="0" w:beforeAutospacing="0" w:after="0" w:afterAutospacing="0"/>
        <w:rPr>
          <w:rFonts w:ascii="Arial" w:hAnsi="Arial" w:cs="Arial"/>
          <w:i/>
          <w:iCs/>
          <w:color w:val="3C4C50"/>
          <w:sz w:val="18"/>
          <w:szCs w:val="18"/>
          <w:highlight w:val="yellow"/>
        </w:rPr>
      </w:pPr>
      <w:r w:rsidRPr="00F551C2">
        <w:rPr>
          <w:rFonts w:ascii="Arial" w:hAnsi="Arial" w:cs="Arial"/>
          <w:i/>
          <w:iCs/>
          <w:color w:val="3C4C50"/>
          <w:sz w:val="18"/>
          <w:szCs w:val="18"/>
          <w:highlight w:val="yellow"/>
        </w:rPr>
        <w:t xml:space="preserve">The concept of defining the query with name in one place and accessing that query by using its </w:t>
      </w:r>
    </w:p>
    <w:p w:rsidR="00B000CD" w:rsidRDefault="00B000CD" w:rsidP="00B000CD">
      <w:pPr>
        <w:pStyle w:val="NormalWeb"/>
        <w:shd w:val="clear" w:color="auto" w:fill="F6F6F6"/>
        <w:spacing w:before="0" w:beforeAutospacing="0" w:after="0" w:afterAutospacing="0"/>
        <w:rPr>
          <w:rFonts w:ascii="Arial" w:hAnsi="Arial" w:cs="Arial"/>
          <w:i/>
          <w:iCs/>
          <w:color w:val="3C4C50"/>
          <w:sz w:val="18"/>
          <w:szCs w:val="18"/>
        </w:rPr>
      </w:pPr>
      <w:proofErr w:type="gramStart"/>
      <w:r w:rsidRPr="00F551C2">
        <w:rPr>
          <w:rFonts w:ascii="Arial" w:hAnsi="Arial" w:cs="Arial"/>
          <w:i/>
          <w:iCs/>
          <w:color w:val="3C4C50"/>
          <w:sz w:val="18"/>
          <w:szCs w:val="18"/>
          <w:highlight w:val="yellow"/>
        </w:rPr>
        <w:t>query</w:t>
      </w:r>
      <w:proofErr w:type="gramEnd"/>
      <w:r w:rsidRPr="00F551C2">
        <w:rPr>
          <w:rFonts w:ascii="Arial" w:hAnsi="Arial" w:cs="Arial"/>
          <w:i/>
          <w:iCs/>
          <w:color w:val="3C4C50"/>
          <w:sz w:val="18"/>
          <w:szCs w:val="18"/>
          <w:highlight w:val="yellow"/>
        </w:rPr>
        <w:t xml:space="preserve"> name wherever required is called Named Query.</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Style w:val="Strong"/>
          <w:rFonts w:ascii="Arial" w:hAnsi="Arial" w:cs="Arial"/>
          <w:color w:val="69767A"/>
          <w:sz w:val="14"/>
          <w:szCs w:val="14"/>
        </w:rPr>
        <w:t>Named query</w:t>
      </w:r>
      <w:r>
        <w:rPr>
          <w:rFonts w:ascii="Arial" w:hAnsi="Arial" w:cs="Arial"/>
          <w:color w:val="69767A"/>
          <w:sz w:val="14"/>
          <w:szCs w:val="14"/>
        </w:rPr>
        <w:t xml:space="preserve"> will be defined in </w:t>
      </w:r>
      <w:proofErr w:type="gramStart"/>
      <w:r>
        <w:rPr>
          <w:rFonts w:ascii="Arial" w:hAnsi="Arial" w:cs="Arial"/>
          <w:color w:val="69767A"/>
          <w:sz w:val="14"/>
          <w:szCs w:val="14"/>
        </w:rPr>
        <w:t>the </w:t>
      </w:r>
      <w:r>
        <w:rPr>
          <w:rStyle w:val="Strong"/>
          <w:rFonts w:ascii="Arial" w:hAnsi="Arial" w:cs="Arial"/>
          <w:color w:val="69767A"/>
          <w:sz w:val="14"/>
          <w:szCs w:val="14"/>
        </w:rPr>
        <w:t>hibernate</w:t>
      </w:r>
      <w:proofErr w:type="gramEnd"/>
      <w:r>
        <w:rPr>
          <w:rStyle w:val="Strong"/>
          <w:rFonts w:ascii="Arial" w:hAnsi="Arial" w:cs="Arial"/>
          <w:color w:val="69767A"/>
          <w:sz w:val="14"/>
          <w:szCs w:val="14"/>
        </w:rPr>
        <w:t xml:space="preserve"> mapping file</w:t>
      </w:r>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Named query can be used for both </w:t>
      </w:r>
      <w:r>
        <w:rPr>
          <w:rStyle w:val="Strong"/>
          <w:rFonts w:ascii="Arial" w:hAnsi="Arial" w:cs="Arial"/>
          <w:color w:val="69767A"/>
          <w:sz w:val="14"/>
          <w:szCs w:val="14"/>
        </w:rPr>
        <w:t>HQL queries</w:t>
      </w:r>
      <w:r>
        <w:rPr>
          <w:rFonts w:ascii="Arial" w:hAnsi="Arial" w:cs="Arial"/>
          <w:color w:val="69767A"/>
          <w:sz w:val="14"/>
          <w:szCs w:val="14"/>
        </w:rPr>
        <w:t> and </w:t>
      </w:r>
      <w:r>
        <w:rPr>
          <w:rStyle w:val="Strong"/>
          <w:rFonts w:ascii="Arial" w:hAnsi="Arial" w:cs="Arial"/>
          <w:color w:val="69767A"/>
          <w:sz w:val="14"/>
          <w:szCs w:val="14"/>
        </w:rPr>
        <w:t>Native SQL queries</w:t>
      </w:r>
      <w:r>
        <w:rPr>
          <w:rFonts w:ascii="Arial" w:hAnsi="Arial" w:cs="Arial"/>
          <w:color w:val="69767A"/>
          <w:sz w:val="14"/>
          <w:szCs w:val="14"/>
        </w:rPr>
        <w:t>.</w:t>
      </w:r>
      <w:r>
        <w:rPr>
          <w:rFonts w:ascii="Arial" w:hAnsi="Arial" w:cs="Arial"/>
          <w:color w:val="69767A"/>
          <w:sz w:val="14"/>
          <w:szCs w:val="14"/>
        </w:rPr>
        <w:br/>
      </w:r>
      <w:r>
        <w:rPr>
          <w:rFonts w:ascii="Arial" w:hAnsi="Arial" w:cs="Arial"/>
          <w:color w:val="69767A"/>
          <w:sz w:val="14"/>
          <w:szCs w:val="14"/>
        </w:rPr>
        <w:br/>
      </w:r>
    </w:p>
    <w:p w:rsidR="00B000CD" w:rsidRDefault="00B000CD" w:rsidP="00B000C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Hibernate Named query example with HQL</w:t>
      </w:r>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r>
        <w:rPr>
          <w:rFonts w:ascii="Arial" w:hAnsi="Arial" w:cs="Arial"/>
          <w:color w:val="333333"/>
          <w:sz w:val="13"/>
          <w:szCs w:val="13"/>
        </w:rPr>
        <w:t xml:space="preserve">&lt; </w:t>
      </w:r>
      <w:r>
        <w:rPr>
          <w:rStyle w:val="Strong"/>
          <w:rFonts w:ascii="Arial" w:hAnsi="Arial" w:cs="Arial"/>
          <w:color w:val="333333"/>
          <w:sz w:val="13"/>
          <w:szCs w:val="13"/>
        </w:rPr>
        <w:t>query name</w:t>
      </w:r>
      <w:r>
        <w:rPr>
          <w:rFonts w:ascii="Arial" w:hAnsi="Arial" w:cs="Arial"/>
          <w:color w:val="333333"/>
          <w:sz w:val="13"/>
          <w:szCs w:val="13"/>
        </w:rPr>
        <w:t>=”</w:t>
      </w:r>
      <w:proofErr w:type="spellStart"/>
      <w:r>
        <w:rPr>
          <w:rFonts w:ascii="Arial" w:hAnsi="Arial" w:cs="Arial"/>
          <w:color w:val="333333"/>
          <w:sz w:val="13"/>
          <w:szCs w:val="13"/>
        </w:rPr>
        <w:t>hql_select_employee</w:t>
      </w:r>
      <w:proofErr w:type="spellEnd"/>
      <w:proofErr w:type="gramStart"/>
      <w:r>
        <w:rPr>
          <w:rFonts w:ascii="Arial" w:hAnsi="Arial" w:cs="Arial"/>
          <w:color w:val="333333"/>
          <w:sz w:val="13"/>
          <w:szCs w:val="13"/>
        </w:rPr>
        <w:t>“ &gt;</w:t>
      </w:r>
      <w:proofErr w:type="gramEnd"/>
      <w:r>
        <w:rPr>
          <w:rFonts w:ascii="Arial" w:hAnsi="Arial" w:cs="Arial"/>
          <w:color w:val="333333"/>
          <w:sz w:val="13"/>
          <w:szCs w:val="13"/>
        </w:rPr>
        <w:t>from Employee  e  where e.id=:</w:t>
      </w:r>
      <w:proofErr w:type="spellStart"/>
      <w:r>
        <w:rPr>
          <w:rFonts w:ascii="Arial" w:hAnsi="Arial" w:cs="Arial"/>
          <w:color w:val="333333"/>
          <w:sz w:val="13"/>
          <w:szCs w:val="13"/>
        </w:rPr>
        <w:t>empId</w:t>
      </w:r>
      <w:proofErr w:type="spellEnd"/>
      <w:r>
        <w:rPr>
          <w:rFonts w:ascii="Arial" w:hAnsi="Arial" w:cs="Arial"/>
          <w:color w:val="333333"/>
          <w:sz w:val="13"/>
          <w:szCs w:val="13"/>
        </w:rPr>
        <w:t xml:space="preserve">&lt; </w:t>
      </w:r>
      <w:r>
        <w:rPr>
          <w:rStyle w:val="Strong"/>
          <w:rFonts w:ascii="Arial" w:hAnsi="Arial" w:cs="Arial"/>
          <w:color w:val="333333"/>
          <w:sz w:val="13"/>
          <w:szCs w:val="13"/>
        </w:rPr>
        <w:t>/query</w:t>
      </w:r>
      <w:r>
        <w:rPr>
          <w:rFonts w:ascii="Arial" w:hAnsi="Arial" w:cs="Arial"/>
          <w:color w:val="333333"/>
          <w:sz w:val="13"/>
          <w:szCs w:val="13"/>
        </w:rPr>
        <w:t xml:space="preserve"> &gt;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For HQL named query, </w:t>
      </w:r>
      <w:r>
        <w:rPr>
          <w:rStyle w:val="Strong"/>
          <w:rFonts w:ascii="Arial" w:hAnsi="Arial" w:cs="Arial"/>
          <w:color w:val="69767A"/>
          <w:sz w:val="14"/>
          <w:szCs w:val="14"/>
        </w:rPr>
        <w:t>&lt; query &gt;</w:t>
      </w:r>
      <w:r>
        <w:rPr>
          <w:rFonts w:ascii="Arial" w:hAnsi="Arial" w:cs="Arial"/>
          <w:color w:val="69767A"/>
          <w:sz w:val="14"/>
          <w:szCs w:val="14"/>
        </w:rPr>
        <w:t> tag should be used.</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we have given the </w:t>
      </w:r>
      <w:r>
        <w:rPr>
          <w:rStyle w:val="Strong"/>
          <w:rFonts w:ascii="Arial" w:hAnsi="Arial" w:cs="Arial"/>
          <w:color w:val="69767A"/>
          <w:sz w:val="14"/>
          <w:szCs w:val="14"/>
        </w:rPr>
        <w:t>name</w:t>
      </w:r>
      <w:r>
        <w:rPr>
          <w:rFonts w:ascii="Arial" w:hAnsi="Arial" w:cs="Arial"/>
          <w:color w:val="69767A"/>
          <w:sz w:val="14"/>
          <w:szCs w:val="14"/>
        </w:rPr>
        <w:t> to it, so that we can access the query with that </w:t>
      </w:r>
      <w:r>
        <w:rPr>
          <w:rStyle w:val="Strong"/>
          <w:rFonts w:ascii="Arial" w:hAnsi="Arial" w:cs="Arial"/>
          <w:color w:val="69767A"/>
          <w:sz w:val="14"/>
          <w:szCs w:val="14"/>
        </w:rPr>
        <w:t>name</w:t>
      </w:r>
      <w:r>
        <w:rPr>
          <w:rFonts w:ascii="Arial" w:hAnsi="Arial" w:cs="Arial"/>
          <w:color w:val="69767A"/>
          <w:sz w:val="14"/>
          <w:szCs w:val="14"/>
        </w:rPr>
        <w:t> from required </w:t>
      </w:r>
      <w:hyperlink r:id="rId26" w:tooltip="Link added by VigLink" w:history="1">
        <w:r>
          <w:rPr>
            <w:rStyle w:val="Hyperlink"/>
            <w:rFonts w:ascii="Arial" w:hAnsi="Arial" w:cs="Arial"/>
            <w:color w:val="AB1B42"/>
            <w:sz w:val="14"/>
            <w:szCs w:val="14"/>
            <w:u w:val="none"/>
          </w:rPr>
          <w:t>class</w:t>
        </w:r>
      </w:hyperlink>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lastRenderedPageBreak/>
        <w:t>We can also pass the </w:t>
      </w:r>
      <w:r>
        <w:rPr>
          <w:rStyle w:val="Strong"/>
          <w:rFonts w:ascii="Arial" w:hAnsi="Arial" w:cs="Arial"/>
          <w:color w:val="69767A"/>
          <w:sz w:val="14"/>
          <w:szCs w:val="14"/>
        </w:rPr>
        <w:t>dynamic parameters</w:t>
      </w:r>
      <w:r>
        <w:rPr>
          <w:rFonts w:ascii="Arial" w:hAnsi="Arial" w:cs="Arial"/>
          <w:color w:val="69767A"/>
          <w:sz w:val="14"/>
          <w:szCs w:val="14"/>
        </w:rPr>
        <w:t> as well to named query as shown above</w:t>
      </w:r>
      <w:r>
        <w:rPr>
          <w:rFonts w:ascii="Arial" w:hAnsi="Arial" w:cs="Arial"/>
          <w:color w:val="69767A"/>
          <w:sz w:val="14"/>
          <w:szCs w:val="14"/>
        </w:rPr>
        <w:br/>
      </w:r>
      <w:r>
        <w:rPr>
          <w:rFonts w:ascii="Arial" w:hAnsi="Arial" w:cs="Arial"/>
          <w:color w:val="69767A"/>
          <w:sz w:val="14"/>
          <w:szCs w:val="14"/>
        </w:rPr>
        <w:br/>
      </w:r>
    </w:p>
    <w:p w:rsidR="00B000CD" w:rsidRDefault="00B000CD" w:rsidP="00B000C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Accessing the HQL named query in our </w:t>
      </w:r>
      <w:hyperlink r:id="rId27" w:tooltip="Link added by VigLink" w:history="1">
        <w:r>
          <w:rPr>
            <w:rStyle w:val="Hyperlink"/>
            <w:rFonts w:ascii="lato" w:hAnsi="lato"/>
            <w:color w:val="AB1B42"/>
            <w:sz w:val="18"/>
            <w:szCs w:val="18"/>
            <w:u w:val="none"/>
          </w:rPr>
          <w:t>class</w:t>
        </w:r>
      </w:hyperlink>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r>
        <w:rPr>
          <w:rFonts w:ascii="Arial" w:hAnsi="Arial" w:cs="Arial"/>
          <w:color w:val="333333"/>
          <w:sz w:val="13"/>
          <w:szCs w:val="13"/>
        </w:rPr>
        <w:t xml:space="preserve">Query </w:t>
      </w:r>
      <w:proofErr w:type="spellStart"/>
      <w:r>
        <w:rPr>
          <w:rFonts w:ascii="Arial" w:hAnsi="Arial" w:cs="Arial"/>
          <w:color w:val="333333"/>
          <w:sz w:val="13"/>
          <w:szCs w:val="13"/>
        </w:rPr>
        <w:t>query</w:t>
      </w:r>
      <w:proofErr w:type="spellEnd"/>
      <w:r>
        <w:rPr>
          <w:rFonts w:ascii="Arial" w:hAnsi="Arial" w:cs="Arial"/>
          <w:color w:val="333333"/>
          <w:sz w:val="13"/>
          <w:szCs w:val="13"/>
        </w:rPr>
        <w:t xml:space="preserve"> = </w:t>
      </w:r>
      <w:proofErr w:type="spellStart"/>
      <w:proofErr w:type="gramStart"/>
      <w:r>
        <w:rPr>
          <w:rFonts w:ascii="Arial" w:hAnsi="Arial" w:cs="Arial"/>
          <w:color w:val="333333"/>
          <w:sz w:val="13"/>
          <w:szCs w:val="13"/>
        </w:rPr>
        <w:t>session.getNamedQuery</w:t>
      </w:r>
      <w:proofErr w:type="spellEnd"/>
      <w:r>
        <w:rPr>
          <w:rFonts w:ascii="Arial" w:hAnsi="Arial" w:cs="Arial"/>
          <w:color w:val="333333"/>
          <w:sz w:val="13"/>
          <w:szCs w:val="13"/>
        </w:rPr>
        <w:t>(</w:t>
      </w:r>
      <w:proofErr w:type="gramEnd"/>
      <w:r>
        <w:rPr>
          <w:rFonts w:ascii="Arial" w:hAnsi="Arial" w:cs="Arial"/>
          <w:color w:val="333333"/>
          <w:sz w:val="13"/>
          <w:szCs w:val="13"/>
        </w:rPr>
        <w:t>“</w:t>
      </w:r>
      <w:proofErr w:type="spellStart"/>
      <w:r>
        <w:rPr>
          <w:rStyle w:val="Strong"/>
          <w:rFonts w:ascii="Arial" w:hAnsi="Arial" w:cs="Arial"/>
          <w:color w:val="333333"/>
          <w:sz w:val="13"/>
          <w:szCs w:val="13"/>
        </w:rPr>
        <w:t>hql_select_employee</w:t>
      </w:r>
      <w:proofErr w:type="spellEnd"/>
      <w:r>
        <w:rPr>
          <w:rFonts w:ascii="Arial" w:hAnsi="Arial" w:cs="Arial"/>
          <w:color w:val="333333"/>
          <w:sz w:val="13"/>
          <w:szCs w:val="13"/>
        </w:rPr>
        <w:t>”);</w:t>
      </w:r>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proofErr w:type="spellStart"/>
      <w:proofErr w:type="gramStart"/>
      <w:r>
        <w:rPr>
          <w:rFonts w:ascii="Arial" w:hAnsi="Arial" w:cs="Arial"/>
          <w:color w:val="333333"/>
          <w:sz w:val="13"/>
          <w:szCs w:val="13"/>
        </w:rPr>
        <w:t>query.setParameter</w:t>
      </w:r>
      <w:proofErr w:type="spellEnd"/>
      <w:r>
        <w:rPr>
          <w:rFonts w:ascii="Arial" w:hAnsi="Arial" w:cs="Arial"/>
          <w:color w:val="333333"/>
          <w:sz w:val="13"/>
          <w:szCs w:val="13"/>
        </w:rPr>
        <w:t>(</w:t>
      </w:r>
      <w:proofErr w:type="gramEnd"/>
      <w:r>
        <w:rPr>
          <w:rFonts w:ascii="Arial" w:hAnsi="Arial" w:cs="Arial"/>
          <w:color w:val="333333"/>
          <w:sz w:val="13"/>
          <w:szCs w:val="13"/>
        </w:rPr>
        <w:t>"</w:t>
      </w:r>
      <w:proofErr w:type="spellStart"/>
      <w:r>
        <w:rPr>
          <w:rFonts w:ascii="Arial" w:hAnsi="Arial" w:cs="Arial"/>
          <w:color w:val="333333"/>
          <w:sz w:val="13"/>
          <w:szCs w:val="13"/>
        </w:rPr>
        <w:t>empId",new</w:t>
      </w:r>
      <w:proofErr w:type="spellEnd"/>
      <w:r>
        <w:rPr>
          <w:rFonts w:ascii="Arial" w:hAnsi="Arial" w:cs="Arial"/>
          <w:color w:val="333333"/>
          <w:sz w:val="13"/>
          <w:szCs w:val="13"/>
        </w:rPr>
        <w:t xml:space="preserve"> Integer(1));</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br/>
      </w:r>
    </w:p>
    <w:p w:rsidR="00B000CD" w:rsidRDefault="00B000CD" w:rsidP="00B000C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Hibernate Named query example with SQL</w:t>
      </w:r>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r>
        <w:rPr>
          <w:rFonts w:ascii="Arial" w:hAnsi="Arial" w:cs="Arial"/>
          <w:color w:val="333333"/>
          <w:sz w:val="13"/>
          <w:szCs w:val="13"/>
        </w:rPr>
        <w:t xml:space="preserve">&lt; </w:t>
      </w:r>
      <w:proofErr w:type="spellStart"/>
      <w:r>
        <w:rPr>
          <w:rStyle w:val="Strong"/>
          <w:rFonts w:ascii="Arial" w:hAnsi="Arial" w:cs="Arial"/>
          <w:color w:val="333333"/>
          <w:sz w:val="13"/>
          <w:szCs w:val="13"/>
        </w:rPr>
        <w:t>sql</w:t>
      </w:r>
      <w:proofErr w:type="spellEnd"/>
      <w:r>
        <w:rPr>
          <w:rStyle w:val="Strong"/>
          <w:rFonts w:ascii="Arial" w:hAnsi="Arial" w:cs="Arial"/>
          <w:color w:val="333333"/>
          <w:sz w:val="13"/>
          <w:szCs w:val="13"/>
        </w:rPr>
        <w:t>-query name</w:t>
      </w:r>
      <w:r>
        <w:rPr>
          <w:rFonts w:ascii="Arial" w:hAnsi="Arial" w:cs="Arial"/>
          <w:color w:val="333333"/>
          <w:sz w:val="13"/>
          <w:szCs w:val="13"/>
        </w:rPr>
        <w:t>=”</w:t>
      </w:r>
      <w:proofErr w:type="spellStart"/>
      <w:r>
        <w:rPr>
          <w:rFonts w:ascii="Arial" w:hAnsi="Arial" w:cs="Arial"/>
          <w:color w:val="333333"/>
          <w:sz w:val="13"/>
          <w:szCs w:val="13"/>
        </w:rPr>
        <w:t>sql_select_employee</w:t>
      </w:r>
      <w:proofErr w:type="spellEnd"/>
      <w:proofErr w:type="gramStart"/>
      <w:r>
        <w:rPr>
          <w:rFonts w:ascii="Arial" w:hAnsi="Arial" w:cs="Arial"/>
          <w:color w:val="333333"/>
          <w:sz w:val="13"/>
          <w:szCs w:val="13"/>
        </w:rPr>
        <w:t>“ &gt;</w:t>
      </w:r>
      <w:proofErr w:type="gramEnd"/>
      <w:r>
        <w:rPr>
          <w:rFonts w:ascii="Arial" w:hAnsi="Arial" w:cs="Arial"/>
          <w:color w:val="333333"/>
          <w:sz w:val="13"/>
          <w:szCs w:val="13"/>
        </w:rPr>
        <w:t>select * from Employee e where e.id=:</w:t>
      </w:r>
      <w:proofErr w:type="spellStart"/>
      <w:r>
        <w:rPr>
          <w:rFonts w:ascii="Arial" w:hAnsi="Arial" w:cs="Arial"/>
          <w:color w:val="333333"/>
          <w:sz w:val="13"/>
          <w:szCs w:val="13"/>
        </w:rPr>
        <w:t>empId</w:t>
      </w:r>
      <w:proofErr w:type="spellEnd"/>
      <w:r>
        <w:rPr>
          <w:rFonts w:ascii="Arial" w:hAnsi="Arial" w:cs="Arial"/>
          <w:color w:val="333333"/>
          <w:sz w:val="13"/>
          <w:szCs w:val="13"/>
        </w:rPr>
        <w:t>&lt;</w:t>
      </w:r>
      <w:r>
        <w:rPr>
          <w:rStyle w:val="Strong"/>
          <w:rFonts w:ascii="Arial" w:hAnsi="Arial" w:cs="Arial"/>
          <w:color w:val="333333"/>
          <w:sz w:val="13"/>
          <w:szCs w:val="13"/>
        </w:rPr>
        <w:t>/</w:t>
      </w:r>
      <w:proofErr w:type="spellStart"/>
      <w:r>
        <w:rPr>
          <w:rStyle w:val="Strong"/>
          <w:rFonts w:ascii="Arial" w:hAnsi="Arial" w:cs="Arial"/>
          <w:color w:val="333333"/>
          <w:sz w:val="13"/>
          <w:szCs w:val="13"/>
        </w:rPr>
        <w:t>sql</w:t>
      </w:r>
      <w:proofErr w:type="spellEnd"/>
      <w:r>
        <w:rPr>
          <w:rStyle w:val="Strong"/>
          <w:rFonts w:ascii="Arial" w:hAnsi="Arial" w:cs="Arial"/>
          <w:color w:val="333333"/>
          <w:sz w:val="13"/>
          <w:szCs w:val="13"/>
        </w:rPr>
        <w:t>-query</w:t>
      </w:r>
      <w:r>
        <w:rPr>
          <w:rFonts w:ascii="Arial" w:hAnsi="Arial" w:cs="Arial"/>
          <w:color w:val="333333"/>
          <w:sz w:val="13"/>
          <w:szCs w:val="13"/>
        </w:rPr>
        <w:t>&gt;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For SQL named query, </w:t>
      </w:r>
      <w:r>
        <w:rPr>
          <w:rStyle w:val="Strong"/>
          <w:rFonts w:ascii="Arial" w:hAnsi="Arial" w:cs="Arial"/>
          <w:color w:val="69767A"/>
          <w:sz w:val="14"/>
          <w:szCs w:val="14"/>
        </w:rPr>
        <w:t xml:space="preserve">&lt; </w:t>
      </w:r>
      <w:proofErr w:type="spellStart"/>
      <w:r>
        <w:rPr>
          <w:rStyle w:val="Strong"/>
          <w:rFonts w:ascii="Arial" w:hAnsi="Arial" w:cs="Arial"/>
          <w:color w:val="69767A"/>
          <w:sz w:val="14"/>
          <w:szCs w:val="14"/>
        </w:rPr>
        <w:t>sql</w:t>
      </w:r>
      <w:proofErr w:type="spellEnd"/>
      <w:r>
        <w:rPr>
          <w:rStyle w:val="Strong"/>
          <w:rFonts w:ascii="Arial" w:hAnsi="Arial" w:cs="Arial"/>
          <w:color w:val="69767A"/>
          <w:sz w:val="14"/>
          <w:szCs w:val="14"/>
        </w:rPr>
        <w:t>-query &gt; </w:t>
      </w:r>
      <w:r>
        <w:rPr>
          <w:rFonts w:ascii="Arial" w:hAnsi="Arial" w:cs="Arial"/>
          <w:color w:val="69767A"/>
          <w:sz w:val="14"/>
          <w:szCs w:val="14"/>
        </w:rPr>
        <w:t>tag should be used.</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we have given the </w:t>
      </w:r>
      <w:r>
        <w:rPr>
          <w:rStyle w:val="Strong"/>
          <w:rFonts w:ascii="Arial" w:hAnsi="Arial" w:cs="Arial"/>
          <w:color w:val="69767A"/>
          <w:sz w:val="14"/>
          <w:szCs w:val="14"/>
        </w:rPr>
        <w:t>name</w:t>
      </w:r>
      <w:r>
        <w:rPr>
          <w:rFonts w:ascii="Arial" w:hAnsi="Arial" w:cs="Arial"/>
          <w:color w:val="69767A"/>
          <w:sz w:val="14"/>
          <w:szCs w:val="14"/>
        </w:rPr>
        <w:t> to it, so that we can access the query with that </w:t>
      </w:r>
      <w:r>
        <w:rPr>
          <w:rStyle w:val="Strong"/>
          <w:rFonts w:ascii="Arial" w:hAnsi="Arial" w:cs="Arial"/>
          <w:color w:val="69767A"/>
          <w:sz w:val="14"/>
          <w:szCs w:val="14"/>
        </w:rPr>
        <w:t>name</w:t>
      </w:r>
      <w:r>
        <w:rPr>
          <w:rFonts w:ascii="Arial" w:hAnsi="Arial" w:cs="Arial"/>
          <w:color w:val="69767A"/>
          <w:sz w:val="14"/>
          <w:szCs w:val="14"/>
        </w:rPr>
        <w:t> from required </w:t>
      </w:r>
      <w:hyperlink r:id="rId28" w:tooltip="Link added by VigLink" w:history="1">
        <w:r>
          <w:rPr>
            <w:rStyle w:val="Hyperlink"/>
            <w:rFonts w:ascii="Arial" w:hAnsi="Arial" w:cs="Arial"/>
            <w:color w:val="AB1B42"/>
            <w:sz w:val="14"/>
            <w:szCs w:val="14"/>
            <w:u w:val="none"/>
          </w:rPr>
          <w:t>class</w:t>
        </w:r>
      </w:hyperlink>
      <w:r>
        <w:rPr>
          <w:rFonts w:ascii="Arial" w:hAnsi="Arial" w:cs="Arial"/>
          <w:color w:val="69767A"/>
          <w:sz w:val="14"/>
          <w:szCs w:val="14"/>
        </w:rPr>
        <w:t>.</w:t>
      </w:r>
    </w:p>
    <w:p w:rsidR="00B000CD" w:rsidRDefault="00B000CD" w:rsidP="00B000CD">
      <w:pPr>
        <w:pStyle w:val="NormalWeb"/>
        <w:shd w:val="clear" w:color="auto" w:fill="FFFFFF"/>
        <w:spacing w:before="0" w:beforeAutospacing="0" w:after="200" w:afterAutospacing="0"/>
        <w:rPr>
          <w:rFonts w:ascii="Arial" w:hAnsi="Arial" w:cs="Arial"/>
          <w:color w:val="69767A"/>
          <w:sz w:val="14"/>
          <w:szCs w:val="14"/>
        </w:rPr>
      </w:pPr>
      <w:r>
        <w:rPr>
          <w:rFonts w:ascii="Arial" w:hAnsi="Arial" w:cs="Arial"/>
          <w:color w:val="69767A"/>
          <w:sz w:val="14"/>
          <w:szCs w:val="14"/>
        </w:rPr>
        <w:t>We can also pass the </w:t>
      </w:r>
      <w:r>
        <w:rPr>
          <w:rStyle w:val="Strong"/>
          <w:rFonts w:ascii="Arial" w:hAnsi="Arial" w:cs="Arial"/>
          <w:color w:val="69767A"/>
          <w:sz w:val="14"/>
          <w:szCs w:val="14"/>
        </w:rPr>
        <w:t>dynamic parameters</w:t>
      </w:r>
      <w:r>
        <w:rPr>
          <w:rFonts w:ascii="Arial" w:hAnsi="Arial" w:cs="Arial"/>
          <w:color w:val="69767A"/>
          <w:sz w:val="14"/>
          <w:szCs w:val="14"/>
        </w:rPr>
        <w:t> as well to named query as shown above.</w:t>
      </w:r>
      <w:r>
        <w:rPr>
          <w:rFonts w:ascii="Arial" w:hAnsi="Arial" w:cs="Arial"/>
          <w:color w:val="69767A"/>
          <w:sz w:val="14"/>
          <w:szCs w:val="14"/>
        </w:rPr>
        <w:br/>
      </w:r>
      <w:r>
        <w:rPr>
          <w:rFonts w:ascii="Arial" w:hAnsi="Arial" w:cs="Arial"/>
          <w:color w:val="69767A"/>
          <w:sz w:val="14"/>
          <w:szCs w:val="14"/>
        </w:rPr>
        <w:br/>
      </w:r>
    </w:p>
    <w:p w:rsidR="00B000CD" w:rsidRDefault="00B000CD" w:rsidP="00B000CD">
      <w:pPr>
        <w:pStyle w:val="Heading6"/>
        <w:shd w:val="clear" w:color="auto" w:fill="FFFFFF"/>
        <w:spacing w:before="80" w:beforeAutospacing="0" w:after="80" w:afterAutospacing="0"/>
        <w:rPr>
          <w:rFonts w:ascii="lato" w:hAnsi="lato"/>
          <w:color w:val="3C4C50"/>
          <w:sz w:val="18"/>
          <w:szCs w:val="18"/>
        </w:rPr>
      </w:pPr>
      <w:r>
        <w:rPr>
          <w:rStyle w:val="Strong"/>
          <w:rFonts w:ascii="lato" w:hAnsi="lato"/>
          <w:b/>
          <w:bCs/>
          <w:color w:val="3C4C50"/>
          <w:sz w:val="18"/>
          <w:szCs w:val="18"/>
        </w:rPr>
        <w:t>Accessing the SQL named query in our </w:t>
      </w:r>
      <w:hyperlink r:id="rId29" w:tooltip="Link added by VigLink" w:history="1">
        <w:r>
          <w:rPr>
            <w:rStyle w:val="Hyperlink"/>
            <w:rFonts w:ascii="lato" w:hAnsi="lato"/>
            <w:color w:val="AB1B42"/>
            <w:sz w:val="18"/>
            <w:szCs w:val="18"/>
            <w:u w:val="none"/>
          </w:rPr>
          <w:t>class</w:t>
        </w:r>
      </w:hyperlink>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r>
        <w:rPr>
          <w:rFonts w:ascii="Arial" w:hAnsi="Arial" w:cs="Arial"/>
          <w:color w:val="333333"/>
          <w:sz w:val="13"/>
          <w:szCs w:val="13"/>
        </w:rPr>
        <w:t xml:space="preserve">Query </w:t>
      </w:r>
      <w:proofErr w:type="spellStart"/>
      <w:r>
        <w:rPr>
          <w:rFonts w:ascii="Arial" w:hAnsi="Arial" w:cs="Arial"/>
          <w:color w:val="333333"/>
          <w:sz w:val="13"/>
          <w:szCs w:val="13"/>
        </w:rPr>
        <w:t>query</w:t>
      </w:r>
      <w:proofErr w:type="spellEnd"/>
      <w:r>
        <w:rPr>
          <w:rFonts w:ascii="Arial" w:hAnsi="Arial" w:cs="Arial"/>
          <w:color w:val="333333"/>
          <w:sz w:val="13"/>
          <w:szCs w:val="13"/>
        </w:rPr>
        <w:t xml:space="preserve"> = </w:t>
      </w:r>
      <w:proofErr w:type="spellStart"/>
      <w:proofErr w:type="gramStart"/>
      <w:r>
        <w:rPr>
          <w:rFonts w:ascii="Arial" w:hAnsi="Arial" w:cs="Arial"/>
          <w:color w:val="333333"/>
          <w:sz w:val="13"/>
          <w:szCs w:val="13"/>
        </w:rPr>
        <w:t>session.getNamedQuery</w:t>
      </w:r>
      <w:proofErr w:type="spellEnd"/>
      <w:r>
        <w:rPr>
          <w:rFonts w:ascii="Arial" w:hAnsi="Arial" w:cs="Arial"/>
          <w:color w:val="333333"/>
          <w:sz w:val="13"/>
          <w:szCs w:val="13"/>
        </w:rPr>
        <w:t>(</w:t>
      </w:r>
      <w:proofErr w:type="gramEnd"/>
      <w:r>
        <w:rPr>
          <w:rFonts w:ascii="Arial" w:hAnsi="Arial" w:cs="Arial"/>
          <w:color w:val="333333"/>
          <w:sz w:val="13"/>
          <w:szCs w:val="13"/>
        </w:rPr>
        <w:t>“</w:t>
      </w:r>
      <w:proofErr w:type="spellStart"/>
      <w:r>
        <w:rPr>
          <w:rStyle w:val="Strong"/>
          <w:rFonts w:ascii="Arial" w:hAnsi="Arial" w:cs="Arial"/>
          <w:color w:val="333333"/>
          <w:sz w:val="13"/>
          <w:szCs w:val="13"/>
        </w:rPr>
        <w:t>sql_select_employee</w:t>
      </w:r>
      <w:proofErr w:type="spellEnd"/>
      <w:r>
        <w:rPr>
          <w:rFonts w:ascii="Arial" w:hAnsi="Arial" w:cs="Arial"/>
          <w:color w:val="333333"/>
          <w:sz w:val="13"/>
          <w:szCs w:val="13"/>
        </w:rPr>
        <w:t>”);</w:t>
      </w:r>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p>
    <w:p w:rsidR="00B000CD" w:rsidRDefault="00B000CD" w:rsidP="00B000CD">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0"/>
        <w:rPr>
          <w:rFonts w:ascii="Arial" w:hAnsi="Arial" w:cs="Arial"/>
          <w:color w:val="333333"/>
          <w:sz w:val="13"/>
          <w:szCs w:val="13"/>
        </w:rPr>
      </w:pPr>
      <w:proofErr w:type="spellStart"/>
      <w:proofErr w:type="gramStart"/>
      <w:r>
        <w:rPr>
          <w:rFonts w:ascii="Arial" w:hAnsi="Arial" w:cs="Arial"/>
          <w:color w:val="333333"/>
          <w:sz w:val="13"/>
          <w:szCs w:val="13"/>
        </w:rPr>
        <w:t>query.setParameter</w:t>
      </w:r>
      <w:proofErr w:type="spellEnd"/>
      <w:r>
        <w:rPr>
          <w:rFonts w:ascii="Arial" w:hAnsi="Arial" w:cs="Arial"/>
          <w:color w:val="333333"/>
          <w:sz w:val="13"/>
          <w:szCs w:val="13"/>
        </w:rPr>
        <w:t>(</w:t>
      </w:r>
      <w:proofErr w:type="gramEnd"/>
      <w:r>
        <w:rPr>
          <w:rFonts w:ascii="Arial" w:hAnsi="Arial" w:cs="Arial"/>
          <w:color w:val="333333"/>
          <w:sz w:val="13"/>
          <w:szCs w:val="13"/>
        </w:rPr>
        <w:t>"</w:t>
      </w:r>
      <w:proofErr w:type="spellStart"/>
      <w:r>
        <w:rPr>
          <w:rFonts w:ascii="Arial" w:hAnsi="Arial" w:cs="Arial"/>
          <w:color w:val="333333"/>
          <w:sz w:val="13"/>
          <w:szCs w:val="13"/>
        </w:rPr>
        <w:t>empId",new</w:t>
      </w:r>
      <w:proofErr w:type="spellEnd"/>
      <w:r>
        <w:rPr>
          <w:rFonts w:ascii="Arial" w:hAnsi="Arial" w:cs="Arial"/>
          <w:color w:val="333333"/>
          <w:sz w:val="13"/>
          <w:szCs w:val="13"/>
        </w:rPr>
        <w:t xml:space="preserve"> Integer(1));</w:t>
      </w:r>
    </w:p>
    <w:p w:rsidR="00B000CD" w:rsidRPr="00D1372C" w:rsidRDefault="00B000CD" w:rsidP="00B000CD">
      <w:pPr>
        <w:pStyle w:val="NormalWeb"/>
        <w:shd w:val="clear" w:color="auto" w:fill="FFFFFF"/>
        <w:spacing w:before="0" w:beforeAutospacing="0" w:after="200" w:afterAutospacing="0"/>
        <w:rPr>
          <w:rStyle w:val="Strong"/>
          <w:rFonts w:asciiTheme="minorHAnsi" w:eastAsiaTheme="minorHAnsi" w:hAnsiTheme="minorHAnsi" w:cstheme="minorBidi"/>
          <w:sz w:val="22"/>
          <w:szCs w:val="22"/>
        </w:rPr>
      </w:pPr>
      <w:r>
        <w:rPr>
          <w:rFonts w:ascii="Arial" w:hAnsi="Arial" w:cs="Arial"/>
          <w:color w:val="69767A"/>
          <w:sz w:val="14"/>
          <w:szCs w:val="14"/>
        </w:rPr>
        <w:br/>
      </w:r>
      <w:r w:rsidRPr="00D1372C">
        <w:rPr>
          <w:rStyle w:val="Strong"/>
          <w:rFonts w:asciiTheme="minorHAnsi" w:eastAsiaTheme="minorHAnsi" w:hAnsiTheme="minorHAnsi" w:cstheme="minorBidi"/>
          <w:sz w:val="22"/>
          <w:szCs w:val="22"/>
        </w:rPr>
        <w:t>We can define Named query using either XML mapping or Annotation mapping.</w:t>
      </w:r>
    </w:p>
    <w:p w:rsidR="00B000CD" w:rsidRDefault="00B000CD"/>
    <w:p w:rsidR="00406BA3" w:rsidRDefault="00D1372C">
      <w:r>
        <w:t>//===================================================================================</w:t>
      </w:r>
    </w:p>
    <w:p w:rsidR="00406BA3" w:rsidRPr="00F4568D" w:rsidRDefault="00406BA3" w:rsidP="00406BA3">
      <w:pPr>
        <w:shd w:val="clear" w:color="auto" w:fill="FFFFFF"/>
        <w:spacing w:before="104" w:after="52" w:line="240" w:lineRule="auto"/>
        <w:outlineLvl w:val="2"/>
        <w:rPr>
          <w:rStyle w:val="Strong"/>
        </w:rPr>
      </w:pPr>
      <w:proofErr w:type="gramStart"/>
      <w:r w:rsidRPr="00F4568D">
        <w:rPr>
          <w:rStyle w:val="Strong"/>
          <w:bCs w:val="0"/>
        </w:rPr>
        <w:t>overview</w:t>
      </w:r>
      <w:proofErr w:type="gramEnd"/>
      <w:r w:rsidRPr="00F4568D">
        <w:rPr>
          <w:rStyle w:val="Strong"/>
          <w:bCs w:val="0"/>
        </w:rPr>
        <w:t xml:space="preserve"> of Hibernate Caching</w:t>
      </w:r>
    </w:p>
    <w:p w:rsidR="00406BA3" w:rsidRPr="00F4568D" w:rsidRDefault="00406BA3" w:rsidP="00406BA3">
      <w:pPr>
        <w:shd w:val="clear" w:color="auto" w:fill="FFFFFF"/>
        <w:spacing w:after="130" w:line="240" w:lineRule="auto"/>
        <w:rPr>
          <w:rStyle w:val="Strong"/>
        </w:rPr>
      </w:pPr>
      <w:r w:rsidRPr="00F4568D">
        <w:rPr>
          <w:rStyle w:val="Strong"/>
          <w:rFonts w:ascii="Arial" w:eastAsia="Times New Roman" w:hAnsi="Arial" w:cs="Arial"/>
          <w:sz w:val="14"/>
          <w:szCs w:val="14"/>
        </w:rPr>
        <w:br/>
      </w:r>
      <w:r w:rsidRPr="00F4568D">
        <w:rPr>
          <w:rStyle w:val="Strong"/>
        </w:rPr>
        <w:t>Caching is a mechanism to store the frequently retrieving data from DB into Cache Memory.</w:t>
      </w:r>
    </w:p>
    <w:p w:rsidR="00406BA3" w:rsidRPr="00F4568D" w:rsidRDefault="00406BA3" w:rsidP="00406BA3">
      <w:pPr>
        <w:shd w:val="clear" w:color="auto" w:fill="FFFFFF"/>
        <w:spacing w:after="130" w:line="240" w:lineRule="auto"/>
        <w:rPr>
          <w:rStyle w:val="Strong"/>
        </w:rPr>
      </w:pPr>
      <w:r w:rsidRPr="00F4568D">
        <w:rPr>
          <w:rStyle w:val="Strong"/>
        </w:rPr>
        <w:t>The main advantage of using Cache is, it reduces the number of database calls and increases the performance of the application.</w:t>
      </w:r>
    </w:p>
    <w:p w:rsidR="00406BA3" w:rsidRPr="00F4568D" w:rsidRDefault="00406BA3" w:rsidP="00406BA3">
      <w:pPr>
        <w:shd w:val="clear" w:color="auto" w:fill="FFFFFF"/>
        <w:spacing w:after="130" w:line="240" w:lineRule="auto"/>
        <w:rPr>
          <w:rStyle w:val="Strong"/>
        </w:rPr>
      </w:pPr>
      <w:r w:rsidRPr="00F4568D">
        <w:rPr>
          <w:rStyle w:val="Strong"/>
        </w:rPr>
        <w:t>Cache sits between application and database.</w:t>
      </w:r>
      <w:r w:rsidRPr="00F4568D">
        <w:rPr>
          <w:rStyle w:val="Strong"/>
        </w:rPr>
        <w:br/>
      </w:r>
      <w:r w:rsidRPr="00F4568D">
        <w:rPr>
          <w:rStyle w:val="Strong"/>
        </w:rPr>
        <w:br/>
      </w:r>
    </w:p>
    <w:p w:rsidR="00406BA3" w:rsidRPr="00F4568D" w:rsidRDefault="00406BA3" w:rsidP="00406BA3">
      <w:pPr>
        <w:shd w:val="clear" w:color="auto" w:fill="FFFFFF"/>
        <w:spacing w:before="52" w:after="52" w:line="240" w:lineRule="auto"/>
        <w:outlineLvl w:val="5"/>
        <w:rPr>
          <w:rStyle w:val="Strong"/>
        </w:rPr>
      </w:pPr>
      <w:r w:rsidRPr="00F4568D">
        <w:rPr>
          <w:rStyle w:val="Strong"/>
        </w:rPr>
        <w:t xml:space="preserve">How Application gets data from </w:t>
      </w:r>
      <w:proofErr w:type="gramStart"/>
      <w:r w:rsidRPr="00F4568D">
        <w:rPr>
          <w:rStyle w:val="Strong"/>
        </w:rPr>
        <w:t>Cache ?</w:t>
      </w:r>
      <w:proofErr w:type="gramEnd"/>
    </w:p>
    <w:p w:rsidR="00406BA3" w:rsidRPr="00F4568D" w:rsidRDefault="00406BA3" w:rsidP="00406BA3">
      <w:pPr>
        <w:shd w:val="clear" w:color="auto" w:fill="FFFFFF"/>
        <w:spacing w:after="130" w:line="240" w:lineRule="auto"/>
        <w:rPr>
          <w:rStyle w:val="Strong"/>
        </w:rPr>
      </w:pPr>
      <w:r w:rsidRPr="00F4568D">
        <w:rPr>
          <w:rStyle w:val="Strong"/>
        </w:rPr>
        <w:t>Application first tries to find the data in cache and if requested data is not available in cache then only retrieve it from the DB and also put the same data in cache for later use.</w:t>
      </w:r>
    </w:p>
    <w:p w:rsidR="00406BA3" w:rsidRPr="00406BA3" w:rsidRDefault="00406BA3" w:rsidP="00406BA3">
      <w:pPr>
        <w:shd w:val="clear" w:color="auto" w:fill="FFFFFF"/>
        <w:spacing w:after="130" w:line="240" w:lineRule="auto"/>
        <w:rPr>
          <w:rFonts w:ascii="Arial" w:eastAsia="Times New Roman" w:hAnsi="Arial" w:cs="Arial"/>
          <w:color w:val="69767A"/>
          <w:sz w:val="14"/>
          <w:szCs w:val="14"/>
        </w:rPr>
      </w:pPr>
      <w:r w:rsidRPr="00F4568D">
        <w:rPr>
          <w:rFonts w:ascii="Arial" w:eastAsia="Times New Roman" w:hAnsi="Arial" w:cs="Arial"/>
          <w:noProof/>
          <w:color w:val="69767A"/>
          <w:sz w:val="14"/>
          <w:szCs w:val="14"/>
        </w:rPr>
        <w:lastRenderedPageBreak/>
        <w:drawing>
          <wp:inline distT="0" distB="0" distL="0" distR="0">
            <wp:extent cx="4286123" cy="2457780"/>
            <wp:effectExtent l="19050" t="0" r="127" b="0"/>
            <wp:docPr id="6" name="Picture 1" descr="cache_over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_overview1"/>
                    <pic:cNvPicPr>
                      <a:picLocks noChangeAspect="1" noChangeArrowheads="1"/>
                    </pic:cNvPicPr>
                  </pic:nvPicPr>
                  <pic:blipFill>
                    <a:blip r:embed="rId30"/>
                    <a:srcRect/>
                    <a:stretch>
                      <a:fillRect/>
                    </a:stretch>
                  </pic:blipFill>
                  <pic:spPr bwMode="auto">
                    <a:xfrm>
                      <a:off x="0" y="0"/>
                      <a:ext cx="4287894" cy="2458796"/>
                    </a:xfrm>
                    <a:prstGeom prst="rect">
                      <a:avLst/>
                    </a:prstGeom>
                    <a:noFill/>
                    <a:ln w="9525">
                      <a:noFill/>
                      <a:miter lim="800000"/>
                      <a:headEnd/>
                      <a:tailEnd/>
                    </a:ln>
                  </pic:spPr>
                </pic:pic>
              </a:graphicData>
            </a:graphic>
          </wp:inline>
        </w:drawing>
      </w:r>
    </w:p>
    <w:p w:rsidR="00406BA3" w:rsidRPr="00406BA3" w:rsidRDefault="00406BA3" w:rsidP="00406BA3">
      <w:pPr>
        <w:shd w:val="clear" w:color="auto" w:fill="FFFFFF"/>
        <w:spacing w:after="130" w:line="240" w:lineRule="auto"/>
        <w:rPr>
          <w:rFonts w:ascii="Arial" w:eastAsia="Times New Roman" w:hAnsi="Arial" w:cs="Arial"/>
          <w:color w:val="69767A"/>
          <w:sz w:val="14"/>
          <w:szCs w:val="14"/>
        </w:rPr>
      </w:pPr>
    </w:p>
    <w:p w:rsidR="00406BA3" w:rsidRPr="00406BA3" w:rsidRDefault="00406BA3" w:rsidP="00406BA3">
      <w:pPr>
        <w:shd w:val="clear" w:color="auto" w:fill="FFFFFF"/>
        <w:spacing w:before="52" w:after="52" w:line="240" w:lineRule="auto"/>
        <w:outlineLvl w:val="4"/>
        <w:rPr>
          <w:rFonts w:ascii="Arial" w:eastAsia="Times New Roman" w:hAnsi="Arial" w:cs="Arial"/>
          <w:b/>
          <w:color w:val="69767A"/>
          <w:sz w:val="24"/>
          <w:szCs w:val="24"/>
        </w:rPr>
      </w:pPr>
      <w:r w:rsidRPr="005509A7">
        <w:rPr>
          <w:rFonts w:ascii="Arial" w:eastAsia="Times New Roman" w:hAnsi="Arial" w:cs="Arial"/>
          <w:b/>
          <w:color w:val="69767A"/>
          <w:sz w:val="24"/>
          <w:szCs w:val="24"/>
        </w:rPr>
        <w:t>Cache in Hibernate</w:t>
      </w:r>
    </w:p>
    <w:p w:rsidR="00406BA3" w:rsidRPr="00406BA3" w:rsidRDefault="00406BA3" w:rsidP="00406BA3">
      <w:pPr>
        <w:shd w:val="clear" w:color="auto" w:fill="FFFFFF"/>
        <w:spacing w:after="130" w:line="240" w:lineRule="auto"/>
        <w:rPr>
          <w:rFonts w:ascii="Arial" w:eastAsia="Times New Roman" w:hAnsi="Arial" w:cs="Arial"/>
          <w:color w:val="69767A"/>
          <w:sz w:val="24"/>
          <w:szCs w:val="24"/>
        </w:rPr>
      </w:pPr>
      <w:r w:rsidRPr="00406BA3">
        <w:rPr>
          <w:rFonts w:ascii="Arial" w:eastAsia="Times New Roman" w:hAnsi="Arial" w:cs="Arial"/>
          <w:color w:val="69767A"/>
          <w:sz w:val="14"/>
          <w:szCs w:val="14"/>
        </w:rPr>
        <w:br/>
      </w:r>
      <w:r w:rsidRPr="00406BA3">
        <w:rPr>
          <w:rFonts w:ascii="Arial" w:eastAsia="Times New Roman" w:hAnsi="Arial" w:cs="Arial"/>
          <w:color w:val="69767A"/>
          <w:sz w:val="24"/>
          <w:szCs w:val="24"/>
        </w:rPr>
        <w:t>One of the most powerful features of hibernate is </w:t>
      </w:r>
      <w:r w:rsidRPr="005509A7">
        <w:rPr>
          <w:rFonts w:ascii="Arial" w:eastAsia="Times New Roman" w:hAnsi="Arial" w:cs="Arial"/>
          <w:color w:val="69767A"/>
          <w:sz w:val="24"/>
          <w:szCs w:val="24"/>
        </w:rPr>
        <w:t>Caching</w:t>
      </w:r>
      <w:r w:rsidRPr="00406BA3">
        <w:rPr>
          <w:rFonts w:ascii="Arial" w:eastAsia="Times New Roman" w:hAnsi="Arial" w:cs="Arial"/>
          <w:color w:val="69767A"/>
          <w:sz w:val="24"/>
          <w:szCs w:val="24"/>
        </w:rPr>
        <w:t>.</w:t>
      </w:r>
    </w:p>
    <w:p w:rsidR="00406BA3" w:rsidRPr="00406BA3" w:rsidRDefault="00406BA3" w:rsidP="00406BA3">
      <w:pPr>
        <w:shd w:val="clear" w:color="auto" w:fill="FFFFFF"/>
        <w:spacing w:after="130" w:line="240" w:lineRule="auto"/>
        <w:rPr>
          <w:rFonts w:ascii="Arial" w:eastAsia="Times New Roman" w:hAnsi="Arial" w:cs="Arial"/>
          <w:color w:val="69767A"/>
          <w:sz w:val="24"/>
          <w:szCs w:val="24"/>
        </w:rPr>
      </w:pPr>
      <w:r w:rsidRPr="00406BA3">
        <w:rPr>
          <w:rFonts w:ascii="Arial" w:eastAsia="Times New Roman" w:hAnsi="Arial" w:cs="Arial"/>
          <w:color w:val="69767A"/>
          <w:sz w:val="24"/>
          <w:szCs w:val="24"/>
        </w:rPr>
        <w:t>Hibernate keeps the </w:t>
      </w:r>
      <w:r w:rsidRPr="005509A7">
        <w:rPr>
          <w:rFonts w:ascii="Arial" w:eastAsia="Times New Roman" w:hAnsi="Arial" w:cs="Arial"/>
          <w:color w:val="69767A"/>
          <w:sz w:val="24"/>
          <w:szCs w:val="24"/>
        </w:rPr>
        <w:t>objects in the Cache memory to reduce the DB calls</w:t>
      </w:r>
      <w:r w:rsidRPr="00406BA3">
        <w:rPr>
          <w:rFonts w:ascii="Arial" w:eastAsia="Times New Roman" w:hAnsi="Arial" w:cs="Arial"/>
          <w:color w:val="69767A"/>
          <w:sz w:val="24"/>
          <w:szCs w:val="24"/>
        </w:rPr>
        <w:t> thereby increases the performance.</w:t>
      </w:r>
    </w:p>
    <w:p w:rsidR="00406BA3" w:rsidRPr="00406BA3" w:rsidRDefault="00406BA3" w:rsidP="00406BA3">
      <w:pPr>
        <w:shd w:val="clear" w:color="auto" w:fill="FFFFFF"/>
        <w:spacing w:after="130" w:line="240" w:lineRule="auto"/>
        <w:rPr>
          <w:rFonts w:ascii="Arial" w:eastAsia="Times New Roman" w:hAnsi="Arial" w:cs="Arial"/>
          <w:color w:val="69767A"/>
          <w:sz w:val="24"/>
          <w:szCs w:val="24"/>
        </w:rPr>
      </w:pPr>
      <w:r w:rsidRPr="005509A7">
        <w:rPr>
          <w:rFonts w:ascii="Arial" w:eastAsia="Times New Roman" w:hAnsi="Arial" w:cs="Arial"/>
          <w:color w:val="69767A"/>
          <w:sz w:val="24"/>
          <w:szCs w:val="24"/>
        </w:rPr>
        <w:t>Hibernate supports cache at different levels as explained below</w:t>
      </w:r>
      <w:r w:rsidRPr="00406BA3">
        <w:rPr>
          <w:rFonts w:ascii="Arial" w:eastAsia="Times New Roman" w:hAnsi="Arial" w:cs="Arial"/>
          <w:color w:val="69767A"/>
          <w:sz w:val="24"/>
          <w:szCs w:val="24"/>
        </w:rPr>
        <w:br/>
      </w:r>
      <w:r w:rsidRPr="00406BA3">
        <w:rPr>
          <w:rFonts w:ascii="Arial" w:eastAsia="Times New Roman" w:hAnsi="Arial" w:cs="Arial"/>
          <w:color w:val="69767A"/>
          <w:sz w:val="24"/>
          <w:szCs w:val="24"/>
        </w:rPr>
        <w:br/>
      </w:r>
      <w:r w:rsidRPr="005509A7">
        <w:rPr>
          <w:rFonts w:ascii="Arial" w:eastAsia="Times New Roman" w:hAnsi="Arial" w:cs="Arial"/>
          <w:color w:val="69767A"/>
          <w:sz w:val="24"/>
          <w:szCs w:val="24"/>
        </w:rPr>
        <w:t>1</w:t>
      </w:r>
      <w:proofErr w:type="gramStart"/>
      <w:r w:rsidRPr="005509A7">
        <w:rPr>
          <w:rFonts w:ascii="Arial" w:eastAsia="Times New Roman" w:hAnsi="Arial" w:cs="Arial"/>
          <w:color w:val="69767A"/>
          <w:sz w:val="24"/>
          <w:szCs w:val="24"/>
        </w:rPr>
        <w:t>)Primary</w:t>
      </w:r>
      <w:proofErr w:type="gramEnd"/>
      <w:r w:rsidRPr="005509A7">
        <w:rPr>
          <w:rFonts w:ascii="Arial" w:eastAsia="Times New Roman" w:hAnsi="Arial" w:cs="Arial"/>
          <w:color w:val="69767A"/>
          <w:sz w:val="24"/>
          <w:szCs w:val="24"/>
        </w:rPr>
        <w:t xml:space="preserve"> Cache or First level Cache</w:t>
      </w:r>
    </w:p>
    <w:p w:rsidR="00406BA3" w:rsidRPr="00406BA3" w:rsidRDefault="00406BA3" w:rsidP="00406BA3">
      <w:pPr>
        <w:shd w:val="clear" w:color="auto" w:fill="FFFFFF"/>
        <w:spacing w:after="130" w:line="240" w:lineRule="auto"/>
        <w:rPr>
          <w:rFonts w:ascii="Arial" w:eastAsia="Times New Roman" w:hAnsi="Arial" w:cs="Arial"/>
          <w:color w:val="69767A"/>
          <w:sz w:val="24"/>
          <w:szCs w:val="24"/>
        </w:rPr>
      </w:pPr>
      <w:proofErr w:type="gramStart"/>
      <w:r w:rsidRPr="005509A7">
        <w:rPr>
          <w:rFonts w:ascii="Arial" w:eastAsia="Times New Roman" w:hAnsi="Arial" w:cs="Arial"/>
          <w:color w:val="69767A"/>
          <w:sz w:val="24"/>
          <w:szCs w:val="24"/>
        </w:rPr>
        <w:t>2)Secondary</w:t>
      </w:r>
      <w:proofErr w:type="gramEnd"/>
      <w:r w:rsidRPr="005509A7">
        <w:rPr>
          <w:rFonts w:ascii="Arial" w:eastAsia="Times New Roman" w:hAnsi="Arial" w:cs="Arial"/>
          <w:color w:val="69767A"/>
          <w:sz w:val="24"/>
          <w:szCs w:val="24"/>
        </w:rPr>
        <w:t xml:space="preserve"> Cache or Second level Cache</w:t>
      </w:r>
    </w:p>
    <w:p w:rsidR="00406BA3" w:rsidRPr="00406BA3" w:rsidRDefault="00406BA3" w:rsidP="00406BA3">
      <w:pPr>
        <w:spacing w:after="130" w:line="240" w:lineRule="auto"/>
        <w:rPr>
          <w:rFonts w:ascii="Arial" w:eastAsia="Times New Roman" w:hAnsi="Arial" w:cs="Arial"/>
          <w:color w:val="69767A"/>
          <w:sz w:val="24"/>
          <w:szCs w:val="24"/>
        </w:rPr>
      </w:pPr>
      <w:proofErr w:type="gramStart"/>
      <w:r w:rsidRPr="005509A7">
        <w:rPr>
          <w:rFonts w:ascii="Arial" w:eastAsia="Times New Roman" w:hAnsi="Arial" w:cs="Arial"/>
          <w:color w:val="69767A"/>
          <w:sz w:val="24"/>
          <w:szCs w:val="24"/>
        </w:rPr>
        <w:t>3)Query</w:t>
      </w:r>
      <w:proofErr w:type="gramEnd"/>
      <w:r w:rsidRPr="005509A7">
        <w:rPr>
          <w:rFonts w:ascii="Arial" w:eastAsia="Times New Roman" w:hAnsi="Arial" w:cs="Arial"/>
          <w:color w:val="69767A"/>
          <w:sz w:val="24"/>
          <w:szCs w:val="24"/>
        </w:rPr>
        <w:t xml:space="preserve"> Cache</w:t>
      </w:r>
    </w:p>
    <w:p w:rsidR="00406BA3" w:rsidRPr="00406BA3" w:rsidRDefault="00406BA3" w:rsidP="00406BA3">
      <w:pPr>
        <w:spacing w:after="130" w:line="240" w:lineRule="auto"/>
        <w:rPr>
          <w:rFonts w:ascii="Arial" w:eastAsia="Times New Roman" w:hAnsi="Arial" w:cs="Arial"/>
          <w:color w:val="69767A"/>
          <w:sz w:val="9"/>
          <w:szCs w:val="9"/>
          <w:shd w:val="clear" w:color="auto" w:fill="FFFFFF"/>
        </w:rPr>
      </w:pPr>
      <w:r>
        <w:rPr>
          <w:rFonts w:ascii="Arial" w:eastAsia="Times New Roman" w:hAnsi="Arial" w:cs="Arial"/>
          <w:noProof/>
          <w:color w:val="69767A"/>
          <w:sz w:val="9"/>
          <w:szCs w:val="9"/>
          <w:shd w:val="clear" w:color="auto" w:fill="FFFFFF"/>
        </w:rPr>
        <w:drawing>
          <wp:inline distT="0" distB="0" distL="0" distR="0">
            <wp:extent cx="4351925" cy="2543852"/>
            <wp:effectExtent l="19050" t="0" r="0" b="0"/>
            <wp:docPr id="5" name="Picture 2" descr="cache_over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e_overview2"/>
                    <pic:cNvPicPr>
                      <a:picLocks noChangeAspect="1" noChangeArrowheads="1"/>
                    </pic:cNvPicPr>
                  </pic:nvPicPr>
                  <pic:blipFill>
                    <a:blip r:embed="rId31"/>
                    <a:srcRect/>
                    <a:stretch>
                      <a:fillRect/>
                    </a:stretch>
                  </pic:blipFill>
                  <pic:spPr bwMode="auto">
                    <a:xfrm>
                      <a:off x="0" y="0"/>
                      <a:ext cx="4352990" cy="2544474"/>
                    </a:xfrm>
                    <a:prstGeom prst="rect">
                      <a:avLst/>
                    </a:prstGeom>
                    <a:noFill/>
                    <a:ln w="9525">
                      <a:noFill/>
                      <a:miter lim="800000"/>
                      <a:headEnd/>
                      <a:tailEnd/>
                    </a:ln>
                  </pic:spPr>
                </pic:pic>
              </a:graphicData>
            </a:graphic>
          </wp:inline>
        </w:drawing>
      </w:r>
    </w:p>
    <w:p w:rsidR="00470DFD" w:rsidRDefault="00470DFD" w:rsidP="00406BA3">
      <w:pPr>
        <w:spacing w:before="52" w:after="52" w:line="240" w:lineRule="auto"/>
        <w:outlineLvl w:val="4"/>
        <w:rPr>
          <w:rFonts w:ascii="Times New Roman" w:eastAsia="Times New Roman" w:hAnsi="Times New Roman" w:cs="Times New Roman"/>
          <w:b/>
          <w:bCs/>
          <w:color w:val="3C4C50"/>
          <w:sz w:val="28"/>
          <w:szCs w:val="28"/>
        </w:rPr>
      </w:pPr>
    </w:p>
    <w:p w:rsidR="00470DFD" w:rsidRDefault="00470DFD" w:rsidP="00406BA3">
      <w:pPr>
        <w:spacing w:before="52" w:after="52" w:line="240" w:lineRule="auto"/>
        <w:outlineLvl w:val="4"/>
        <w:rPr>
          <w:rFonts w:ascii="Times New Roman" w:eastAsia="Times New Roman" w:hAnsi="Times New Roman" w:cs="Times New Roman"/>
          <w:b/>
          <w:bCs/>
          <w:color w:val="3C4C50"/>
          <w:sz w:val="28"/>
          <w:szCs w:val="28"/>
        </w:rPr>
      </w:pPr>
    </w:p>
    <w:p w:rsidR="00470DFD" w:rsidRDefault="00470DFD" w:rsidP="00406BA3">
      <w:pPr>
        <w:spacing w:before="52" w:after="52" w:line="240" w:lineRule="auto"/>
        <w:outlineLvl w:val="4"/>
        <w:rPr>
          <w:rFonts w:ascii="Times New Roman" w:eastAsia="Times New Roman" w:hAnsi="Times New Roman" w:cs="Times New Roman"/>
          <w:b/>
          <w:bCs/>
          <w:color w:val="3C4C50"/>
          <w:sz w:val="28"/>
          <w:szCs w:val="28"/>
        </w:rPr>
      </w:pPr>
    </w:p>
    <w:p w:rsidR="00406BA3" w:rsidRPr="00406BA3" w:rsidRDefault="00406BA3" w:rsidP="00406BA3">
      <w:pPr>
        <w:spacing w:before="52" w:after="52" w:line="240" w:lineRule="auto"/>
        <w:outlineLvl w:val="4"/>
        <w:rPr>
          <w:rFonts w:ascii="Times New Roman" w:eastAsia="Times New Roman" w:hAnsi="Times New Roman" w:cs="Times New Roman"/>
          <w:color w:val="3C4C50"/>
          <w:sz w:val="28"/>
          <w:szCs w:val="28"/>
          <w:shd w:val="clear" w:color="auto" w:fill="FFFFFF"/>
        </w:rPr>
      </w:pPr>
      <w:r w:rsidRPr="005509A7">
        <w:rPr>
          <w:rFonts w:ascii="Times New Roman" w:eastAsia="Times New Roman" w:hAnsi="Times New Roman" w:cs="Times New Roman"/>
          <w:b/>
          <w:bCs/>
          <w:color w:val="3C4C50"/>
          <w:sz w:val="28"/>
          <w:szCs w:val="28"/>
        </w:rPr>
        <w:lastRenderedPageBreak/>
        <w:t>Primary Cache</w:t>
      </w:r>
    </w:p>
    <w:p w:rsidR="00406BA3" w:rsidRPr="00406BA3" w:rsidRDefault="00406BA3" w:rsidP="00406BA3">
      <w:pPr>
        <w:spacing w:after="130" w:line="240" w:lineRule="auto"/>
        <w:rPr>
          <w:rFonts w:ascii="Arial" w:eastAsia="Times New Roman" w:hAnsi="Arial" w:cs="Arial"/>
          <w:color w:val="69767A"/>
          <w:sz w:val="28"/>
          <w:szCs w:val="28"/>
          <w:shd w:val="clear" w:color="auto" w:fill="FFFFFF"/>
        </w:rPr>
      </w:pPr>
      <w:r w:rsidRPr="00406BA3">
        <w:rPr>
          <w:rFonts w:ascii="Arial" w:eastAsia="Times New Roman" w:hAnsi="Arial" w:cs="Arial"/>
          <w:color w:val="69767A"/>
          <w:sz w:val="28"/>
          <w:szCs w:val="28"/>
          <w:shd w:val="clear" w:color="auto" w:fill="FFFFFF"/>
        </w:rPr>
        <w:br/>
        <w:t>First level cache also called </w:t>
      </w:r>
      <w:r w:rsidRPr="005509A7">
        <w:rPr>
          <w:rFonts w:ascii="Arial" w:eastAsia="Times New Roman" w:hAnsi="Arial" w:cs="Arial"/>
          <w:b/>
          <w:bCs/>
          <w:color w:val="69767A"/>
          <w:sz w:val="28"/>
          <w:szCs w:val="28"/>
        </w:rPr>
        <w:t>Primary cache or Session level cache</w:t>
      </w:r>
    </w:p>
    <w:p w:rsidR="00406BA3" w:rsidRPr="00406BA3" w:rsidRDefault="00406BA3" w:rsidP="00406BA3">
      <w:pPr>
        <w:spacing w:after="130" w:line="240" w:lineRule="auto"/>
        <w:rPr>
          <w:rFonts w:ascii="Arial" w:eastAsia="Times New Roman" w:hAnsi="Arial" w:cs="Arial"/>
          <w:color w:val="69767A"/>
          <w:sz w:val="28"/>
          <w:szCs w:val="28"/>
          <w:shd w:val="clear" w:color="auto" w:fill="FFFFFF"/>
        </w:rPr>
      </w:pPr>
      <w:r w:rsidRPr="005509A7">
        <w:rPr>
          <w:rFonts w:ascii="Arial" w:eastAsia="Times New Roman" w:hAnsi="Arial" w:cs="Arial"/>
          <w:b/>
          <w:bCs/>
          <w:color w:val="69767A"/>
          <w:sz w:val="28"/>
          <w:szCs w:val="28"/>
        </w:rPr>
        <w:t>Primary cache is associated with the Session object</w:t>
      </w:r>
      <w:r w:rsidRPr="00406BA3">
        <w:rPr>
          <w:rFonts w:ascii="Arial" w:eastAsia="Times New Roman" w:hAnsi="Arial" w:cs="Arial"/>
          <w:color w:val="69767A"/>
          <w:sz w:val="28"/>
          <w:szCs w:val="28"/>
          <w:shd w:val="clear" w:color="auto" w:fill="FFFFFF"/>
        </w:rPr>
        <w:t>, so all the </w:t>
      </w:r>
      <w:r w:rsidRPr="005509A7">
        <w:rPr>
          <w:rFonts w:ascii="Arial" w:eastAsia="Times New Roman" w:hAnsi="Arial" w:cs="Arial"/>
          <w:b/>
          <w:bCs/>
          <w:color w:val="69767A"/>
          <w:sz w:val="28"/>
          <w:szCs w:val="28"/>
        </w:rPr>
        <w:t>objects</w:t>
      </w:r>
      <w:r w:rsidRPr="00406BA3">
        <w:rPr>
          <w:rFonts w:ascii="Arial" w:eastAsia="Times New Roman" w:hAnsi="Arial" w:cs="Arial"/>
          <w:color w:val="69767A"/>
          <w:sz w:val="28"/>
          <w:szCs w:val="28"/>
          <w:shd w:val="clear" w:color="auto" w:fill="FFFFFF"/>
        </w:rPr>
        <w:t xml:space="preserve"> within </w:t>
      </w:r>
      <w:proofErr w:type="gramStart"/>
      <w:r w:rsidRPr="00406BA3">
        <w:rPr>
          <w:rFonts w:ascii="Arial" w:eastAsia="Times New Roman" w:hAnsi="Arial" w:cs="Arial"/>
          <w:color w:val="69767A"/>
          <w:sz w:val="28"/>
          <w:szCs w:val="28"/>
          <w:shd w:val="clear" w:color="auto" w:fill="FFFFFF"/>
        </w:rPr>
        <w:t>the hibernate</w:t>
      </w:r>
      <w:proofErr w:type="gramEnd"/>
      <w:r w:rsidRPr="00406BA3">
        <w:rPr>
          <w:rFonts w:ascii="Arial" w:eastAsia="Times New Roman" w:hAnsi="Arial" w:cs="Arial"/>
          <w:color w:val="69767A"/>
          <w:sz w:val="28"/>
          <w:szCs w:val="28"/>
          <w:shd w:val="clear" w:color="auto" w:fill="FFFFFF"/>
        </w:rPr>
        <w:t xml:space="preserve"> session are </w:t>
      </w:r>
      <w:r w:rsidRPr="005509A7">
        <w:rPr>
          <w:rFonts w:ascii="Arial" w:eastAsia="Times New Roman" w:hAnsi="Arial" w:cs="Arial"/>
          <w:b/>
          <w:bCs/>
          <w:color w:val="69767A"/>
          <w:sz w:val="28"/>
          <w:szCs w:val="28"/>
        </w:rPr>
        <w:t>kept in Primary cache</w:t>
      </w:r>
      <w:r w:rsidRPr="00406BA3">
        <w:rPr>
          <w:rFonts w:ascii="Arial" w:eastAsia="Times New Roman" w:hAnsi="Arial" w:cs="Arial"/>
          <w:color w:val="69767A"/>
          <w:sz w:val="28"/>
          <w:szCs w:val="28"/>
          <w:shd w:val="clear" w:color="auto" w:fill="FFFFFF"/>
        </w:rPr>
        <w:t> to avoid multiple DB calls but once the </w:t>
      </w:r>
      <w:r w:rsidRPr="005509A7">
        <w:rPr>
          <w:rFonts w:ascii="Arial" w:eastAsia="Times New Roman" w:hAnsi="Arial" w:cs="Arial"/>
          <w:b/>
          <w:bCs/>
          <w:color w:val="69767A"/>
          <w:sz w:val="28"/>
          <w:szCs w:val="28"/>
        </w:rPr>
        <w:t>session is closed </w:t>
      </w:r>
      <w:r w:rsidRPr="00406BA3">
        <w:rPr>
          <w:rFonts w:ascii="Arial" w:eastAsia="Times New Roman" w:hAnsi="Arial" w:cs="Arial"/>
          <w:color w:val="69767A"/>
          <w:sz w:val="28"/>
          <w:szCs w:val="28"/>
          <w:shd w:val="clear" w:color="auto" w:fill="FFFFFF"/>
        </w:rPr>
        <w:t>all the </w:t>
      </w:r>
      <w:r w:rsidRPr="005509A7">
        <w:rPr>
          <w:rFonts w:ascii="Arial" w:eastAsia="Times New Roman" w:hAnsi="Arial" w:cs="Arial"/>
          <w:b/>
          <w:bCs/>
          <w:color w:val="69767A"/>
          <w:sz w:val="28"/>
          <w:szCs w:val="28"/>
        </w:rPr>
        <w:t>cached objects</w:t>
      </w:r>
      <w:r w:rsidRPr="00406BA3">
        <w:rPr>
          <w:rFonts w:ascii="Arial" w:eastAsia="Times New Roman" w:hAnsi="Arial" w:cs="Arial"/>
          <w:color w:val="69767A"/>
          <w:sz w:val="28"/>
          <w:szCs w:val="28"/>
          <w:shd w:val="clear" w:color="auto" w:fill="FFFFFF"/>
        </w:rPr>
        <w:t> will be </w:t>
      </w:r>
      <w:r w:rsidRPr="005509A7">
        <w:rPr>
          <w:rFonts w:ascii="Arial" w:eastAsia="Times New Roman" w:hAnsi="Arial" w:cs="Arial"/>
          <w:b/>
          <w:bCs/>
          <w:color w:val="69767A"/>
          <w:sz w:val="28"/>
          <w:szCs w:val="28"/>
        </w:rPr>
        <w:t>lost</w:t>
      </w:r>
      <w:r w:rsidRPr="00406BA3">
        <w:rPr>
          <w:rFonts w:ascii="Arial" w:eastAsia="Times New Roman" w:hAnsi="Arial" w:cs="Arial"/>
          <w:color w:val="69767A"/>
          <w:sz w:val="28"/>
          <w:szCs w:val="28"/>
          <w:shd w:val="clear" w:color="auto" w:fill="FFFFFF"/>
        </w:rPr>
        <w:t>.</w:t>
      </w:r>
    </w:p>
    <w:p w:rsidR="00406BA3" w:rsidRPr="00406BA3" w:rsidRDefault="00406BA3" w:rsidP="00406BA3">
      <w:pPr>
        <w:spacing w:before="52" w:after="52" w:line="240" w:lineRule="auto"/>
        <w:outlineLvl w:val="5"/>
        <w:rPr>
          <w:rFonts w:ascii="lato" w:eastAsia="Times New Roman" w:hAnsi="lato" w:cs="Arial"/>
          <w:b/>
          <w:bCs/>
          <w:color w:val="3C4C50"/>
          <w:sz w:val="28"/>
          <w:szCs w:val="28"/>
          <w:shd w:val="clear" w:color="auto" w:fill="FFFFFF"/>
        </w:rPr>
      </w:pPr>
      <w:r w:rsidRPr="005509A7">
        <w:rPr>
          <w:rFonts w:ascii="lato" w:eastAsia="Times New Roman" w:hAnsi="lato" w:cs="Arial"/>
          <w:b/>
          <w:bCs/>
          <w:color w:val="3C4C50"/>
          <w:sz w:val="28"/>
          <w:szCs w:val="28"/>
        </w:rPr>
        <w:t xml:space="preserve">How to enable/disable Primary </w:t>
      </w:r>
      <w:proofErr w:type="gramStart"/>
      <w:r w:rsidRPr="005509A7">
        <w:rPr>
          <w:rFonts w:ascii="lato" w:eastAsia="Times New Roman" w:hAnsi="lato" w:cs="Arial"/>
          <w:b/>
          <w:bCs/>
          <w:color w:val="3C4C50"/>
          <w:sz w:val="28"/>
          <w:szCs w:val="28"/>
        </w:rPr>
        <w:t>cache ?</w:t>
      </w:r>
      <w:proofErr w:type="gramEnd"/>
    </w:p>
    <w:p w:rsidR="00406BA3" w:rsidRPr="00406BA3" w:rsidRDefault="00406BA3" w:rsidP="00406BA3">
      <w:pPr>
        <w:spacing w:after="130" w:line="240" w:lineRule="auto"/>
        <w:rPr>
          <w:rFonts w:ascii="Arial" w:eastAsia="Times New Roman" w:hAnsi="Arial" w:cs="Arial"/>
          <w:color w:val="69767A"/>
          <w:sz w:val="28"/>
          <w:szCs w:val="28"/>
          <w:shd w:val="clear" w:color="auto" w:fill="FFFFFF"/>
        </w:rPr>
      </w:pPr>
      <w:r w:rsidRPr="00406BA3">
        <w:rPr>
          <w:rFonts w:ascii="Arial" w:eastAsia="Times New Roman" w:hAnsi="Arial" w:cs="Arial"/>
          <w:color w:val="69767A"/>
          <w:sz w:val="28"/>
          <w:szCs w:val="28"/>
          <w:shd w:val="clear" w:color="auto" w:fill="FFFFFF"/>
        </w:rPr>
        <w:br/>
      </w:r>
      <w:r w:rsidRPr="005509A7">
        <w:rPr>
          <w:rFonts w:ascii="Arial" w:eastAsia="Times New Roman" w:hAnsi="Arial" w:cs="Arial"/>
          <w:b/>
          <w:bCs/>
          <w:i/>
          <w:iCs/>
          <w:color w:val="69767A"/>
          <w:sz w:val="28"/>
          <w:szCs w:val="28"/>
        </w:rPr>
        <w:t>Primary cache is enabled by default and we don’t have any control to disable it.</w:t>
      </w:r>
    </w:p>
    <w:p w:rsidR="00406BA3" w:rsidRPr="00406BA3" w:rsidRDefault="00406BA3" w:rsidP="00406BA3">
      <w:pPr>
        <w:spacing w:after="130" w:line="240" w:lineRule="auto"/>
        <w:rPr>
          <w:rFonts w:ascii="Arial" w:eastAsia="Times New Roman" w:hAnsi="Arial" w:cs="Arial"/>
          <w:color w:val="69767A"/>
          <w:sz w:val="28"/>
          <w:szCs w:val="28"/>
          <w:shd w:val="clear" w:color="auto" w:fill="FFFFFF"/>
        </w:rPr>
      </w:pPr>
      <w:r w:rsidRPr="00406BA3">
        <w:rPr>
          <w:rFonts w:ascii="Arial" w:eastAsia="Times New Roman" w:hAnsi="Arial" w:cs="Arial"/>
          <w:color w:val="69767A"/>
          <w:sz w:val="28"/>
          <w:szCs w:val="28"/>
          <w:shd w:val="clear" w:color="auto" w:fill="FFFFFF"/>
        </w:rPr>
        <w:t>However we can </w:t>
      </w:r>
      <w:r w:rsidRPr="005509A7">
        <w:rPr>
          <w:rFonts w:ascii="Arial" w:eastAsia="Times New Roman" w:hAnsi="Arial" w:cs="Arial"/>
          <w:b/>
          <w:bCs/>
          <w:color w:val="69767A"/>
          <w:sz w:val="28"/>
          <w:szCs w:val="28"/>
        </w:rPr>
        <w:t>delete the objects from the primary cache or clear the primary cache completely</w:t>
      </w:r>
      <w:r w:rsidRPr="00406BA3">
        <w:rPr>
          <w:rFonts w:ascii="Arial" w:eastAsia="Times New Roman" w:hAnsi="Arial" w:cs="Arial"/>
          <w:color w:val="69767A"/>
          <w:sz w:val="28"/>
          <w:szCs w:val="28"/>
          <w:shd w:val="clear" w:color="auto" w:fill="FFFFFF"/>
        </w:rPr>
        <w:t> using Hibernate provided methods.</w:t>
      </w:r>
      <w:r w:rsidRPr="00406BA3">
        <w:rPr>
          <w:rFonts w:ascii="Arial" w:eastAsia="Times New Roman" w:hAnsi="Arial" w:cs="Arial"/>
          <w:color w:val="69767A"/>
          <w:sz w:val="28"/>
          <w:szCs w:val="28"/>
          <w:shd w:val="clear" w:color="auto" w:fill="FFFFFF"/>
        </w:rPr>
        <w:br/>
      </w:r>
      <w:r w:rsidRPr="00406BA3">
        <w:rPr>
          <w:rFonts w:ascii="Arial" w:eastAsia="Times New Roman" w:hAnsi="Arial" w:cs="Arial"/>
          <w:color w:val="69767A"/>
          <w:sz w:val="28"/>
          <w:szCs w:val="28"/>
          <w:shd w:val="clear" w:color="auto" w:fill="FFFFFF"/>
        </w:rPr>
        <w:br/>
      </w:r>
    </w:p>
    <w:p w:rsidR="00406BA3" w:rsidRPr="00406BA3" w:rsidRDefault="00406BA3" w:rsidP="00406BA3">
      <w:pPr>
        <w:spacing w:before="52" w:after="52" w:line="240" w:lineRule="auto"/>
        <w:outlineLvl w:val="4"/>
        <w:rPr>
          <w:rFonts w:ascii="Times New Roman" w:eastAsia="Times New Roman" w:hAnsi="Times New Roman" w:cs="Times New Roman"/>
          <w:color w:val="3C4C50"/>
          <w:sz w:val="28"/>
          <w:szCs w:val="28"/>
          <w:shd w:val="clear" w:color="auto" w:fill="FFFFFF"/>
        </w:rPr>
      </w:pPr>
      <w:r w:rsidRPr="005509A7">
        <w:rPr>
          <w:rFonts w:ascii="Times New Roman" w:eastAsia="Times New Roman" w:hAnsi="Times New Roman" w:cs="Times New Roman"/>
          <w:b/>
          <w:bCs/>
          <w:color w:val="3C4C50"/>
          <w:sz w:val="28"/>
          <w:szCs w:val="28"/>
        </w:rPr>
        <w:t>Secondary Cache</w:t>
      </w:r>
    </w:p>
    <w:p w:rsidR="00406BA3" w:rsidRPr="00406BA3" w:rsidRDefault="00406BA3" w:rsidP="00406BA3">
      <w:pPr>
        <w:spacing w:after="130" w:line="240" w:lineRule="auto"/>
        <w:rPr>
          <w:rFonts w:ascii="Arial" w:eastAsia="Times New Roman" w:hAnsi="Arial" w:cs="Arial"/>
          <w:color w:val="69767A"/>
          <w:sz w:val="28"/>
          <w:szCs w:val="28"/>
          <w:shd w:val="clear" w:color="auto" w:fill="FFFFFF"/>
        </w:rPr>
      </w:pPr>
      <w:r w:rsidRPr="00406BA3">
        <w:rPr>
          <w:rFonts w:ascii="Arial" w:eastAsia="Times New Roman" w:hAnsi="Arial" w:cs="Arial"/>
          <w:color w:val="69767A"/>
          <w:sz w:val="28"/>
          <w:szCs w:val="28"/>
          <w:shd w:val="clear" w:color="auto" w:fill="FFFFFF"/>
        </w:rPr>
        <w:br/>
        <w:t>Second level cache also called </w:t>
      </w:r>
      <w:r w:rsidRPr="005509A7">
        <w:rPr>
          <w:rFonts w:ascii="Arial" w:eastAsia="Times New Roman" w:hAnsi="Arial" w:cs="Arial"/>
          <w:b/>
          <w:bCs/>
          <w:color w:val="69767A"/>
          <w:sz w:val="28"/>
          <w:szCs w:val="28"/>
        </w:rPr>
        <w:t xml:space="preserve">Secondary cache or </w:t>
      </w:r>
      <w:proofErr w:type="spellStart"/>
      <w:r w:rsidRPr="005509A7">
        <w:rPr>
          <w:rFonts w:ascii="Arial" w:eastAsia="Times New Roman" w:hAnsi="Arial" w:cs="Arial"/>
          <w:b/>
          <w:bCs/>
          <w:color w:val="69767A"/>
          <w:sz w:val="28"/>
          <w:szCs w:val="28"/>
        </w:rPr>
        <w:t>SessionFactory</w:t>
      </w:r>
      <w:proofErr w:type="spellEnd"/>
      <w:r w:rsidRPr="005509A7">
        <w:rPr>
          <w:rFonts w:ascii="Arial" w:eastAsia="Times New Roman" w:hAnsi="Arial" w:cs="Arial"/>
          <w:b/>
          <w:bCs/>
          <w:color w:val="69767A"/>
          <w:sz w:val="28"/>
          <w:szCs w:val="28"/>
        </w:rPr>
        <w:t xml:space="preserve"> level cache</w:t>
      </w:r>
    </w:p>
    <w:p w:rsidR="00406BA3" w:rsidRPr="00406BA3" w:rsidRDefault="00406BA3" w:rsidP="00406BA3">
      <w:pPr>
        <w:spacing w:after="130" w:line="240" w:lineRule="auto"/>
        <w:rPr>
          <w:rFonts w:ascii="Arial" w:eastAsia="Times New Roman" w:hAnsi="Arial" w:cs="Arial"/>
          <w:color w:val="69767A"/>
          <w:sz w:val="28"/>
          <w:szCs w:val="28"/>
          <w:shd w:val="clear" w:color="auto" w:fill="FFFFFF"/>
        </w:rPr>
      </w:pPr>
      <w:r w:rsidRPr="005509A7">
        <w:rPr>
          <w:rFonts w:ascii="Arial" w:eastAsia="Times New Roman" w:hAnsi="Arial" w:cs="Arial"/>
          <w:b/>
          <w:bCs/>
          <w:color w:val="69767A"/>
          <w:sz w:val="28"/>
          <w:szCs w:val="28"/>
        </w:rPr>
        <w:t>Secondary cache</w:t>
      </w:r>
      <w:r w:rsidRPr="00406BA3">
        <w:rPr>
          <w:rFonts w:ascii="Arial" w:eastAsia="Times New Roman" w:hAnsi="Arial" w:cs="Arial"/>
          <w:color w:val="69767A"/>
          <w:sz w:val="28"/>
          <w:szCs w:val="28"/>
          <w:shd w:val="clear" w:color="auto" w:fill="FFFFFF"/>
        </w:rPr>
        <w:t> is associated with the </w:t>
      </w:r>
      <w:proofErr w:type="spellStart"/>
      <w:r w:rsidRPr="005509A7">
        <w:rPr>
          <w:rFonts w:ascii="Arial" w:eastAsia="Times New Roman" w:hAnsi="Arial" w:cs="Arial"/>
          <w:b/>
          <w:bCs/>
          <w:color w:val="69767A"/>
          <w:sz w:val="28"/>
          <w:szCs w:val="28"/>
        </w:rPr>
        <w:t>SessionFactory</w:t>
      </w:r>
      <w:proofErr w:type="spellEnd"/>
      <w:r w:rsidRPr="005509A7">
        <w:rPr>
          <w:rFonts w:ascii="Arial" w:eastAsia="Times New Roman" w:hAnsi="Arial" w:cs="Arial"/>
          <w:b/>
          <w:bCs/>
          <w:color w:val="69767A"/>
          <w:sz w:val="28"/>
          <w:szCs w:val="28"/>
        </w:rPr>
        <w:t> </w:t>
      </w:r>
      <w:r w:rsidRPr="00406BA3">
        <w:rPr>
          <w:rFonts w:ascii="Arial" w:eastAsia="Times New Roman" w:hAnsi="Arial" w:cs="Arial"/>
          <w:color w:val="69767A"/>
          <w:sz w:val="28"/>
          <w:szCs w:val="28"/>
          <w:shd w:val="clear" w:color="auto" w:fill="FFFFFF"/>
        </w:rPr>
        <w:t xml:space="preserve">and hence </w:t>
      </w:r>
      <w:proofErr w:type="gramStart"/>
      <w:r w:rsidRPr="00406BA3">
        <w:rPr>
          <w:rFonts w:ascii="Arial" w:eastAsia="Times New Roman" w:hAnsi="Arial" w:cs="Arial"/>
          <w:color w:val="69767A"/>
          <w:sz w:val="28"/>
          <w:szCs w:val="28"/>
          <w:shd w:val="clear" w:color="auto" w:fill="FFFFFF"/>
        </w:rPr>
        <w:t>its</w:t>
      </w:r>
      <w:proofErr w:type="gramEnd"/>
      <w:r w:rsidRPr="00406BA3">
        <w:rPr>
          <w:rFonts w:ascii="Arial" w:eastAsia="Times New Roman" w:hAnsi="Arial" w:cs="Arial"/>
          <w:color w:val="69767A"/>
          <w:sz w:val="28"/>
          <w:szCs w:val="28"/>
          <w:shd w:val="clear" w:color="auto" w:fill="FFFFFF"/>
        </w:rPr>
        <w:t xml:space="preserve"> available to the entire application.</w:t>
      </w:r>
    </w:p>
    <w:p w:rsidR="00406BA3" w:rsidRPr="00406BA3" w:rsidRDefault="00406BA3" w:rsidP="00406BA3">
      <w:pPr>
        <w:spacing w:after="130" w:line="240" w:lineRule="auto"/>
        <w:rPr>
          <w:rFonts w:ascii="Arial" w:eastAsia="Times New Roman" w:hAnsi="Arial" w:cs="Arial"/>
          <w:color w:val="69767A"/>
          <w:sz w:val="28"/>
          <w:szCs w:val="28"/>
          <w:shd w:val="clear" w:color="auto" w:fill="FFFFFF"/>
        </w:rPr>
      </w:pPr>
      <w:r w:rsidRPr="00406BA3">
        <w:rPr>
          <w:rFonts w:ascii="Arial" w:eastAsia="Times New Roman" w:hAnsi="Arial" w:cs="Arial"/>
          <w:color w:val="69767A"/>
          <w:sz w:val="28"/>
          <w:szCs w:val="28"/>
          <w:shd w:val="clear" w:color="auto" w:fill="FFFFFF"/>
        </w:rPr>
        <w:t xml:space="preserve">So </w:t>
      </w:r>
      <w:proofErr w:type="gramStart"/>
      <w:r w:rsidRPr="00406BA3">
        <w:rPr>
          <w:rFonts w:ascii="Arial" w:eastAsia="Times New Roman" w:hAnsi="Arial" w:cs="Arial"/>
          <w:color w:val="69767A"/>
          <w:sz w:val="28"/>
          <w:szCs w:val="28"/>
          <w:shd w:val="clear" w:color="auto" w:fill="FFFFFF"/>
        </w:rPr>
        <w:t>objects kept in the secondary cache is</w:t>
      </w:r>
      <w:proofErr w:type="gramEnd"/>
      <w:r w:rsidRPr="00406BA3">
        <w:rPr>
          <w:rFonts w:ascii="Arial" w:eastAsia="Times New Roman" w:hAnsi="Arial" w:cs="Arial"/>
          <w:color w:val="69767A"/>
          <w:sz w:val="28"/>
          <w:szCs w:val="28"/>
          <w:shd w:val="clear" w:color="auto" w:fill="FFFFFF"/>
        </w:rPr>
        <w:t> </w:t>
      </w:r>
      <w:r w:rsidRPr="005509A7">
        <w:rPr>
          <w:rFonts w:ascii="Arial" w:eastAsia="Times New Roman" w:hAnsi="Arial" w:cs="Arial"/>
          <w:b/>
          <w:bCs/>
          <w:color w:val="69767A"/>
          <w:sz w:val="28"/>
          <w:szCs w:val="28"/>
        </w:rPr>
        <w:t>available across multiple sessions</w:t>
      </w:r>
      <w:r w:rsidRPr="00406BA3">
        <w:rPr>
          <w:rFonts w:ascii="Arial" w:eastAsia="Times New Roman" w:hAnsi="Arial" w:cs="Arial"/>
          <w:color w:val="69767A"/>
          <w:sz w:val="28"/>
          <w:szCs w:val="28"/>
          <w:shd w:val="clear" w:color="auto" w:fill="FFFFFF"/>
        </w:rPr>
        <w:t>.</w:t>
      </w:r>
    </w:p>
    <w:p w:rsidR="00406BA3" w:rsidRPr="00406BA3" w:rsidRDefault="00406BA3" w:rsidP="00406BA3">
      <w:pPr>
        <w:spacing w:before="52" w:after="52" w:line="240" w:lineRule="auto"/>
        <w:outlineLvl w:val="5"/>
        <w:rPr>
          <w:rFonts w:ascii="lato" w:eastAsia="Times New Roman" w:hAnsi="lato" w:cs="Arial"/>
          <w:b/>
          <w:bCs/>
          <w:color w:val="3C4C50"/>
          <w:sz w:val="28"/>
          <w:szCs w:val="28"/>
          <w:shd w:val="clear" w:color="auto" w:fill="FFFFFF"/>
        </w:rPr>
      </w:pPr>
      <w:r w:rsidRPr="005509A7">
        <w:rPr>
          <w:rFonts w:ascii="lato" w:eastAsia="Times New Roman" w:hAnsi="lato" w:cs="Arial"/>
          <w:b/>
          <w:bCs/>
          <w:color w:val="3C4C50"/>
          <w:sz w:val="28"/>
          <w:szCs w:val="28"/>
        </w:rPr>
        <w:t xml:space="preserve">How to enable/disable Secondary </w:t>
      </w:r>
      <w:proofErr w:type="gramStart"/>
      <w:r w:rsidRPr="005509A7">
        <w:rPr>
          <w:rFonts w:ascii="lato" w:eastAsia="Times New Roman" w:hAnsi="lato" w:cs="Arial"/>
          <w:b/>
          <w:bCs/>
          <w:color w:val="3C4C50"/>
          <w:sz w:val="28"/>
          <w:szCs w:val="28"/>
        </w:rPr>
        <w:t>cache ?</w:t>
      </w:r>
      <w:proofErr w:type="gramEnd"/>
    </w:p>
    <w:p w:rsidR="00406BA3" w:rsidRDefault="00406BA3" w:rsidP="00406BA3">
      <w:pPr>
        <w:spacing w:after="130" w:line="240" w:lineRule="auto"/>
        <w:rPr>
          <w:rStyle w:val="Emphasis"/>
          <w:rFonts w:ascii="Arial" w:hAnsi="Arial" w:cs="Arial"/>
          <w:b/>
          <w:bCs/>
          <w:color w:val="69767A"/>
          <w:sz w:val="28"/>
          <w:szCs w:val="28"/>
          <w:shd w:val="clear" w:color="auto" w:fill="FFFFFF"/>
        </w:rPr>
      </w:pPr>
      <w:r w:rsidRPr="00406BA3">
        <w:rPr>
          <w:rFonts w:ascii="Arial" w:eastAsia="Times New Roman" w:hAnsi="Arial" w:cs="Arial"/>
          <w:color w:val="69767A"/>
          <w:sz w:val="28"/>
          <w:szCs w:val="28"/>
          <w:shd w:val="clear" w:color="auto" w:fill="FFFFFF"/>
        </w:rPr>
        <w:br/>
      </w:r>
      <w:r w:rsidRPr="005509A7">
        <w:rPr>
          <w:rStyle w:val="Emphasis"/>
          <w:rFonts w:ascii="Arial" w:hAnsi="Arial" w:cs="Arial"/>
          <w:b/>
          <w:bCs/>
          <w:color w:val="69767A"/>
          <w:sz w:val="28"/>
          <w:szCs w:val="28"/>
          <w:shd w:val="clear" w:color="auto" w:fill="FFFFFF"/>
        </w:rPr>
        <w:t>Secondary cache is disabled by default and we can enable it anytime using Configuration.</w:t>
      </w:r>
    </w:p>
    <w:p w:rsidR="00470DFD" w:rsidRPr="005509A7" w:rsidRDefault="00470DFD" w:rsidP="00406BA3">
      <w:pPr>
        <w:spacing w:after="130" w:line="240" w:lineRule="auto"/>
        <w:rPr>
          <w:rStyle w:val="Emphasis"/>
          <w:rFonts w:ascii="Arial" w:hAnsi="Arial" w:cs="Arial"/>
          <w:b/>
          <w:bCs/>
          <w:color w:val="69767A"/>
          <w:sz w:val="28"/>
          <w:szCs w:val="28"/>
          <w:shd w:val="clear" w:color="auto" w:fill="FFFFFF"/>
        </w:rPr>
      </w:pP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t>There are various </w:t>
      </w:r>
      <w:r w:rsidRPr="005509A7">
        <w:rPr>
          <w:rFonts w:ascii="Arial" w:eastAsia="Times New Roman" w:hAnsi="Arial" w:cs="Arial"/>
          <w:b/>
          <w:bCs/>
          <w:color w:val="69767A"/>
          <w:sz w:val="28"/>
          <w:szCs w:val="28"/>
        </w:rPr>
        <w:t>third party implementation providers</w:t>
      </w:r>
      <w:r w:rsidRPr="0065416A">
        <w:rPr>
          <w:rFonts w:ascii="Arial" w:eastAsia="Times New Roman" w:hAnsi="Arial" w:cs="Arial"/>
          <w:color w:val="69767A"/>
          <w:sz w:val="28"/>
          <w:szCs w:val="28"/>
          <w:shd w:val="clear" w:color="auto" w:fill="FFFFFF"/>
        </w:rPr>
        <w:t> for secondary cache and some of them are</w:t>
      </w: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5509A7">
        <w:rPr>
          <w:rFonts w:ascii="Arial" w:eastAsia="Times New Roman" w:hAnsi="Arial" w:cs="Arial"/>
          <w:b/>
          <w:bCs/>
          <w:i/>
          <w:iCs/>
          <w:color w:val="69767A"/>
          <w:sz w:val="28"/>
          <w:szCs w:val="28"/>
        </w:rPr>
        <w:t>EH Cache</w:t>
      </w:r>
      <w:r w:rsidRPr="0065416A">
        <w:rPr>
          <w:rFonts w:ascii="Arial" w:eastAsia="Times New Roman" w:hAnsi="Arial" w:cs="Arial"/>
          <w:b/>
          <w:bCs/>
          <w:i/>
          <w:iCs/>
          <w:color w:val="69767A"/>
          <w:sz w:val="28"/>
          <w:szCs w:val="28"/>
          <w:shd w:val="clear" w:color="auto" w:fill="FFFFFF"/>
        </w:rPr>
        <w:br/>
      </w:r>
      <w:proofErr w:type="spellStart"/>
      <w:r w:rsidRPr="005509A7">
        <w:rPr>
          <w:rFonts w:ascii="Arial" w:eastAsia="Times New Roman" w:hAnsi="Arial" w:cs="Arial"/>
          <w:b/>
          <w:bCs/>
          <w:i/>
          <w:iCs/>
          <w:color w:val="69767A"/>
          <w:sz w:val="28"/>
          <w:szCs w:val="28"/>
        </w:rPr>
        <w:t>JBoss</w:t>
      </w:r>
      <w:proofErr w:type="spellEnd"/>
      <w:r w:rsidRPr="005509A7">
        <w:rPr>
          <w:rFonts w:ascii="Arial" w:eastAsia="Times New Roman" w:hAnsi="Arial" w:cs="Arial"/>
          <w:b/>
          <w:bCs/>
          <w:i/>
          <w:iCs/>
          <w:color w:val="69767A"/>
          <w:sz w:val="28"/>
          <w:szCs w:val="28"/>
        </w:rPr>
        <w:t xml:space="preserve"> Cache</w:t>
      </w:r>
      <w:r w:rsidRPr="0065416A">
        <w:rPr>
          <w:rFonts w:ascii="Arial" w:eastAsia="Times New Roman" w:hAnsi="Arial" w:cs="Arial"/>
          <w:b/>
          <w:bCs/>
          <w:i/>
          <w:iCs/>
          <w:color w:val="69767A"/>
          <w:sz w:val="28"/>
          <w:szCs w:val="28"/>
          <w:shd w:val="clear" w:color="auto" w:fill="FFFFFF"/>
        </w:rPr>
        <w:br/>
      </w:r>
      <w:r w:rsidRPr="005509A7">
        <w:rPr>
          <w:rFonts w:ascii="Arial" w:eastAsia="Times New Roman" w:hAnsi="Arial" w:cs="Arial"/>
          <w:b/>
          <w:bCs/>
          <w:i/>
          <w:iCs/>
          <w:color w:val="69767A"/>
          <w:sz w:val="28"/>
          <w:szCs w:val="28"/>
        </w:rPr>
        <w:t>OS Cache</w:t>
      </w:r>
      <w:r w:rsidRPr="0065416A">
        <w:rPr>
          <w:rFonts w:ascii="Arial" w:eastAsia="Times New Roman" w:hAnsi="Arial" w:cs="Arial"/>
          <w:b/>
          <w:bCs/>
          <w:i/>
          <w:iCs/>
          <w:color w:val="69767A"/>
          <w:sz w:val="28"/>
          <w:szCs w:val="28"/>
          <w:shd w:val="clear" w:color="auto" w:fill="FFFFFF"/>
        </w:rPr>
        <w:br/>
      </w:r>
      <w:r w:rsidRPr="005509A7">
        <w:rPr>
          <w:rFonts w:ascii="Arial" w:eastAsia="Times New Roman" w:hAnsi="Arial" w:cs="Arial"/>
          <w:b/>
          <w:bCs/>
          <w:i/>
          <w:iCs/>
          <w:color w:val="69767A"/>
          <w:sz w:val="28"/>
          <w:szCs w:val="28"/>
        </w:rPr>
        <w:t>Swarm Cache</w:t>
      </w:r>
      <w:r w:rsidRPr="0065416A">
        <w:rPr>
          <w:rFonts w:ascii="Arial" w:eastAsia="Times New Roman" w:hAnsi="Arial" w:cs="Arial"/>
          <w:color w:val="69767A"/>
          <w:sz w:val="28"/>
          <w:szCs w:val="28"/>
          <w:shd w:val="clear" w:color="auto" w:fill="FFFFFF"/>
        </w:rPr>
        <w:br/>
      </w:r>
      <w:r w:rsidRPr="0065416A">
        <w:rPr>
          <w:rFonts w:ascii="Arial" w:eastAsia="Times New Roman" w:hAnsi="Arial" w:cs="Arial"/>
          <w:color w:val="69767A"/>
          <w:sz w:val="28"/>
          <w:szCs w:val="28"/>
          <w:shd w:val="clear" w:color="auto" w:fill="FFFFFF"/>
        </w:rPr>
        <w:lastRenderedPageBreak/>
        <w:br/>
      </w:r>
    </w:p>
    <w:p w:rsidR="0065416A" w:rsidRPr="0065416A" w:rsidRDefault="0065416A" w:rsidP="0065416A">
      <w:pPr>
        <w:spacing w:before="52" w:after="52" w:line="240" w:lineRule="auto"/>
        <w:outlineLvl w:val="4"/>
        <w:rPr>
          <w:rFonts w:ascii="Times New Roman" w:eastAsia="Times New Roman" w:hAnsi="Times New Roman" w:cs="Times New Roman"/>
          <w:color w:val="3C4C50"/>
          <w:sz w:val="28"/>
          <w:szCs w:val="28"/>
          <w:shd w:val="clear" w:color="auto" w:fill="FFFFFF"/>
        </w:rPr>
      </w:pPr>
      <w:r w:rsidRPr="005509A7">
        <w:rPr>
          <w:rFonts w:ascii="Times New Roman" w:eastAsia="Times New Roman" w:hAnsi="Times New Roman" w:cs="Times New Roman"/>
          <w:b/>
          <w:bCs/>
          <w:color w:val="3C4C50"/>
          <w:sz w:val="28"/>
          <w:szCs w:val="28"/>
        </w:rPr>
        <w:t>Query Cache</w:t>
      </w: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br/>
        <w:t>Query cache will cache the </w:t>
      </w:r>
      <w:r w:rsidRPr="005509A7">
        <w:rPr>
          <w:rFonts w:ascii="Arial" w:eastAsia="Times New Roman" w:hAnsi="Arial" w:cs="Arial"/>
          <w:b/>
          <w:bCs/>
          <w:color w:val="69767A"/>
          <w:sz w:val="28"/>
          <w:szCs w:val="28"/>
        </w:rPr>
        <w:t>results of the query against the object.</w:t>
      </w: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t>If we have </w:t>
      </w:r>
      <w:r w:rsidRPr="005509A7">
        <w:rPr>
          <w:rFonts w:ascii="Arial" w:eastAsia="Times New Roman" w:hAnsi="Arial" w:cs="Arial"/>
          <w:b/>
          <w:bCs/>
          <w:color w:val="69767A"/>
          <w:sz w:val="28"/>
          <w:szCs w:val="28"/>
        </w:rPr>
        <w:t>queries which runs multiple times with the same parameters</w:t>
      </w:r>
      <w:r w:rsidRPr="0065416A">
        <w:rPr>
          <w:rFonts w:ascii="Arial" w:eastAsia="Times New Roman" w:hAnsi="Arial" w:cs="Arial"/>
          <w:color w:val="69767A"/>
          <w:sz w:val="28"/>
          <w:szCs w:val="28"/>
          <w:shd w:val="clear" w:color="auto" w:fill="FFFFFF"/>
        </w:rPr>
        <w:t> then Query caching is best to use to </w:t>
      </w:r>
      <w:r w:rsidRPr="005509A7">
        <w:rPr>
          <w:rFonts w:ascii="Arial" w:eastAsia="Times New Roman" w:hAnsi="Arial" w:cs="Arial"/>
          <w:b/>
          <w:bCs/>
          <w:color w:val="69767A"/>
          <w:sz w:val="28"/>
          <w:szCs w:val="28"/>
        </w:rPr>
        <w:t>avoid multiple DB calls</w:t>
      </w:r>
      <w:r w:rsidRPr="0065416A">
        <w:rPr>
          <w:rFonts w:ascii="Arial" w:eastAsia="Times New Roman" w:hAnsi="Arial" w:cs="Arial"/>
          <w:color w:val="69767A"/>
          <w:sz w:val="28"/>
          <w:szCs w:val="28"/>
          <w:shd w:val="clear" w:color="auto" w:fill="FFFFFF"/>
        </w:rPr>
        <w:t>.</w:t>
      </w:r>
    </w:p>
    <w:p w:rsidR="0065416A" w:rsidRPr="0065416A" w:rsidRDefault="0065416A" w:rsidP="0065416A">
      <w:pPr>
        <w:spacing w:before="52" w:after="52" w:line="240" w:lineRule="auto"/>
        <w:outlineLvl w:val="5"/>
        <w:rPr>
          <w:rFonts w:ascii="lato" w:eastAsia="Times New Roman" w:hAnsi="lato" w:cs="Arial"/>
          <w:b/>
          <w:bCs/>
          <w:color w:val="3C4C50"/>
          <w:sz w:val="28"/>
          <w:szCs w:val="28"/>
          <w:shd w:val="clear" w:color="auto" w:fill="FFFFFF"/>
        </w:rPr>
      </w:pPr>
      <w:r w:rsidRPr="005509A7">
        <w:rPr>
          <w:rFonts w:ascii="lato" w:eastAsia="Times New Roman" w:hAnsi="lato" w:cs="Arial"/>
          <w:b/>
          <w:bCs/>
          <w:color w:val="3C4C50"/>
          <w:sz w:val="28"/>
          <w:szCs w:val="28"/>
        </w:rPr>
        <w:t xml:space="preserve">How to enable/disable Query </w:t>
      </w:r>
      <w:proofErr w:type="gramStart"/>
      <w:r w:rsidRPr="005509A7">
        <w:rPr>
          <w:rFonts w:ascii="lato" w:eastAsia="Times New Roman" w:hAnsi="lato" w:cs="Arial"/>
          <w:b/>
          <w:bCs/>
          <w:color w:val="3C4C50"/>
          <w:sz w:val="28"/>
          <w:szCs w:val="28"/>
        </w:rPr>
        <w:t>cache ?</w:t>
      </w:r>
      <w:proofErr w:type="gramEnd"/>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br/>
      </w:r>
      <w:r w:rsidRPr="005509A7">
        <w:rPr>
          <w:rFonts w:ascii="Arial" w:eastAsia="Times New Roman" w:hAnsi="Arial" w:cs="Arial"/>
          <w:b/>
          <w:bCs/>
          <w:i/>
          <w:iCs/>
          <w:color w:val="69767A"/>
          <w:sz w:val="28"/>
          <w:szCs w:val="28"/>
        </w:rPr>
        <w:t>Query cache is disabled by default and we can enable it using configuration.</w:t>
      </w: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t>We just need to set the </w:t>
      </w:r>
      <w:proofErr w:type="spellStart"/>
      <w:r w:rsidRPr="006C2FB2">
        <w:rPr>
          <w:rFonts w:ascii="Arial" w:eastAsia="Times New Roman" w:hAnsi="Arial" w:cs="Arial"/>
          <w:b/>
          <w:bCs/>
          <w:i/>
          <w:iCs/>
          <w:color w:val="69767A"/>
          <w:sz w:val="28"/>
          <w:szCs w:val="28"/>
        </w:rPr>
        <w:t>hibernate.cache.use_query_cache</w:t>
      </w:r>
      <w:proofErr w:type="spellEnd"/>
      <w:r w:rsidRPr="0065416A">
        <w:rPr>
          <w:rFonts w:ascii="Arial" w:eastAsia="Times New Roman" w:hAnsi="Arial" w:cs="Arial"/>
          <w:color w:val="69767A"/>
          <w:sz w:val="28"/>
          <w:szCs w:val="28"/>
          <w:shd w:val="clear" w:color="auto" w:fill="FFFFFF"/>
        </w:rPr>
        <w:t> property to true to </w:t>
      </w:r>
      <w:r w:rsidRPr="005509A7">
        <w:rPr>
          <w:rFonts w:ascii="Arial" w:eastAsia="Times New Roman" w:hAnsi="Arial" w:cs="Arial"/>
          <w:b/>
          <w:bCs/>
          <w:color w:val="69767A"/>
          <w:sz w:val="28"/>
          <w:szCs w:val="28"/>
        </w:rPr>
        <w:t>enable Query cache.</w:t>
      </w: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t>Since most queries do not benefit from caching of their results, </w:t>
      </w:r>
      <w:r w:rsidRPr="005509A7">
        <w:rPr>
          <w:rFonts w:ascii="Arial" w:eastAsia="Times New Roman" w:hAnsi="Arial" w:cs="Arial"/>
          <w:b/>
          <w:bCs/>
          <w:color w:val="69767A"/>
          <w:sz w:val="28"/>
          <w:szCs w:val="28"/>
        </w:rPr>
        <w:t>we need to enable caching for individual queries</w:t>
      </w:r>
      <w:r w:rsidRPr="0065416A">
        <w:rPr>
          <w:rFonts w:ascii="Arial" w:eastAsia="Times New Roman" w:hAnsi="Arial" w:cs="Arial"/>
          <w:color w:val="69767A"/>
          <w:sz w:val="28"/>
          <w:szCs w:val="28"/>
          <w:shd w:val="clear" w:color="auto" w:fill="FFFFFF"/>
        </w:rPr>
        <w:t>, even after enabling query caching overall.</w:t>
      </w: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t>To enable results caching for a particular query, we need to call </w:t>
      </w:r>
      <w:proofErr w:type="spellStart"/>
      <w:proofErr w:type="gramStart"/>
      <w:r w:rsidRPr="005509A7">
        <w:rPr>
          <w:rFonts w:ascii="Arial" w:eastAsia="Times New Roman" w:hAnsi="Arial" w:cs="Arial"/>
          <w:b/>
          <w:bCs/>
          <w:i/>
          <w:iCs/>
          <w:color w:val="69767A"/>
          <w:sz w:val="28"/>
          <w:szCs w:val="28"/>
        </w:rPr>
        <w:t>org.hibernate.Query.setCacheable</w:t>
      </w:r>
      <w:proofErr w:type="spellEnd"/>
      <w:r w:rsidRPr="005509A7">
        <w:rPr>
          <w:rFonts w:ascii="Arial" w:eastAsia="Times New Roman" w:hAnsi="Arial" w:cs="Arial"/>
          <w:b/>
          <w:bCs/>
          <w:i/>
          <w:iCs/>
          <w:color w:val="69767A"/>
          <w:sz w:val="28"/>
          <w:szCs w:val="28"/>
        </w:rPr>
        <w:t>(</w:t>
      </w:r>
      <w:proofErr w:type="gramEnd"/>
      <w:r w:rsidRPr="005509A7">
        <w:rPr>
          <w:rFonts w:ascii="Arial" w:eastAsia="Times New Roman" w:hAnsi="Arial" w:cs="Arial"/>
          <w:b/>
          <w:bCs/>
          <w:i/>
          <w:iCs/>
          <w:color w:val="69767A"/>
          <w:sz w:val="28"/>
          <w:szCs w:val="28"/>
        </w:rPr>
        <w:t>true)</w:t>
      </w:r>
      <w:r w:rsidRPr="0065416A">
        <w:rPr>
          <w:rFonts w:ascii="Arial" w:eastAsia="Times New Roman" w:hAnsi="Arial" w:cs="Arial"/>
          <w:color w:val="69767A"/>
          <w:sz w:val="28"/>
          <w:szCs w:val="28"/>
          <w:shd w:val="clear" w:color="auto" w:fill="FFFFFF"/>
        </w:rPr>
        <w:t>.</w:t>
      </w:r>
    </w:p>
    <w:p w:rsidR="0065416A" w:rsidRPr="0065416A" w:rsidRDefault="0065416A" w:rsidP="0065416A">
      <w:pPr>
        <w:spacing w:after="130" w:line="240" w:lineRule="auto"/>
        <w:rPr>
          <w:rFonts w:ascii="Arial" w:eastAsia="Times New Roman" w:hAnsi="Arial" w:cs="Arial"/>
          <w:color w:val="69767A"/>
          <w:sz w:val="28"/>
          <w:szCs w:val="28"/>
          <w:shd w:val="clear" w:color="auto" w:fill="FFFFFF"/>
        </w:rPr>
      </w:pPr>
      <w:r w:rsidRPr="0065416A">
        <w:rPr>
          <w:rFonts w:ascii="Arial" w:eastAsia="Times New Roman" w:hAnsi="Arial" w:cs="Arial"/>
          <w:color w:val="69767A"/>
          <w:sz w:val="28"/>
          <w:szCs w:val="28"/>
          <w:shd w:val="clear" w:color="auto" w:fill="FFFFFF"/>
        </w:rPr>
        <w:t>This call allows the query to look for </w:t>
      </w:r>
      <w:r w:rsidRPr="005509A7">
        <w:rPr>
          <w:rFonts w:ascii="Arial" w:eastAsia="Times New Roman" w:hAnsi="Arial" w:cs="Arial"/>
          <w:b/>
          <w:bCs/>
          <w:color w:val="69767A"/>
          <w:sz w:val="28"/>
          <w:szCs w:val="28"/>
        </w:rPr>
        <w:t>existing cache results</w:t>
      </w:r>
      <w:r w:rsidRPr="0065416A">
        <w:rPr>
          <w:rFonts w:ascii="Arial" w:eastAsia="Times New Roman" w:hAnsi="Arial" w:cs="Arial"/>
          <w:color w:val="69767A"/>
          <w:sz w:val="28"/>
          <w:szCs w:val="28"/>
          <w:shd w:val="clear" w:color="auto" w:fill="FFFFFF"/>
        </w:rPr>
        <w:t> or add its results to the cache when it is executed.</w:t>
      </w:r>
    </w:p>
    <w:p w:rsidR="0065416A" w:rsidRPr="0065416A" w:rsidRDefault="0065416A" w:rsidP="0065416A">
      <w:pPr>
        <w:shd w:val="clear" w:color="auto" w:fill="FFFFFF"/>
        <w:spacing w:before="104" w:after="52" w:line="240" w:lineRule="auto"/>
        <w:outlineLvl w:val="2"/>
        <w:rPr>
          <w:rFonts w:ascii="Times New Roman" w:eastAsia="Times New Roman" w:hAnsi="Times New Roman" w:cs="Times New Roman"/>
          <w:color w:val="3C4C50"/>
          <w:sz w:val="28"/>
          <w:szCs w:val="28"/>
        </w:rPr>
      </w:pPr>
      <w:r w:rsidRPr="005509A7">
        <w:rPr>
          <w:rFonts w:ascii="Times New Roman" w:eastAsia="Times New Roman" w:hAnsi="Times New Roman" w:cs="Times New Roman"/>
          <w:b/>
          <w:bCs/>
          <w:color w:val="3C4C50"/>
          <w:sz w:val="28"/>
          <w:szCs w:val="28"/>
        </w:rPr>
        <w:t>Let us understand Primary cache in Hibernate</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br/>
        <w:t>Primary cache is </w:t>
      </w:r>
      <w:r w:rsidRPr="005509A7">
        <w:rPr>
          <w:rFonts w:ascii="Arial" w:eastAsia="Times New Roman" w:hAnsi="Arial" w:cs="Arial"/>
          <w:b/>
          <w:bCs/>
          <w:color w:val="69767A"/>
          <w:sz w:val="28"/>
          <w:szCs w:val="28"/>
        </w:rPr>
        <w:t>associated with Session </w:t>
      </w:r>
      <w:r w:rsidRPr="0065416A">
        <w:rPr>
          <w:rFonts w:ascii="Arial" w:eastAsia="Times New Roman" w:hAnsi="Arial" w:cs="Arial"/>
          <w:color w:val="69767A"/>
          <w:sz w:val="28"/>
          <w:szCs w:val="28"/>
        </w:rPr>
        <w:t xml:space="preserve">and </w:t>
      </w:r>
      <w:proofErr w:type="gramStart"/>
      <w:r w:rsidRPr="0065416A">
        <w:rPr>
          <w:rFonts w:ascii="Arial" w:eastAsia="Times New Roman" w:hAnsi="Arial" w:cs="Arial"/>
          <w:color w:val="69767A"/>
          <w:sz w:val="28"/>
          <w:szCs w:val="28"/>
        </w:rPr>
        <w:t>its</w:t>
      </w:r>
      <w:proofErr w:type="gramEnd"/>
      <w:r w:rsidRPr="0065416A">
        <w:rPr>
          <w:rFonts w:ascii="Arial" w:eastAsia="Times New Roman" w:hAnsi="Arial" w:cs="Arial"/>
          <w:color w:val="69767A"/>
          <w:sz w:val="28"/>
          <w:szCs w:val="28"/>
        </w:rPr>
        <w:t xml:space="preserve"> enabled by </w:t>
      </w:r>
      <w:r w:rsidRPr="005509A7">
        <w:rPr>
          <w:rFonts w:ascii="Arial" w:eastAsia="Times New Roman" w:hAnsi="Arial" w:cs="Arial"/>
          <w:b/>
          <w:bCs/>
          <w:color w:val="69767A"/>
          <w:sz w:val="28"/>
          <w:szCs w:val="28"/>
        </w:rPr>
        <w:t>default</w:t>
      </w:r>
      <w:r w:rsidRPr="0065416A">
        <w:rPr>
          <w:rFonts w:ascii="Arial" w:eastAsia="Times New Roman" w:hAnsi="Arial" w:cs="Arial"/>
          <w:color w:val="69767A"/>
          <w:sz w:val="28"/>
          <w:szCs w:val="28"/>
        </w:rPr>
        <w:t>.</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So we </w:t>
      </w:r>
      <w:r w:rsidRPr="005509A7">
        <w:rPr>
          <w:rFonts w:ascii="Arial" w:eastAsia="Times New Roman" w:hAnsi="Arial" w:cs="Arial"/>
          <w:b/>
          <w:bCs/>
          <w:color w:val="69767A"/>
          <w:sz w:val="28"/>
          <w:szCs w:val="28"/>
        </w:rPr>
        <w:t>don’t need to configure anything</w:t>
      </w:r>
      <w:r w:rsidRPr="0065416A">
        <w:rPr>
          <w:rFonts w:ascii="Arial" w:eastAsia="Times New Roman" w:hAnsi="Arial" w:cs="Arial"/>
          <w:color w:val="69767A"/>
          <w:sz w:val="28"/>
          <w:szCs w:val="28"/>
        </w:rPr>
        <w:t> to enable the Primary cache in our application.</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Since it is associated with Session, </w:t>
      </w:r>
      <w:r w:rsidRPr="005509A7">
        <w:rPr>
          <w:rFonts w:ascii="Arial" w:eastAsia="Times New Roman" w:hAnsi="Arial" w:cs="Arial"/>
          <w:b/>
          <w:bCs/>
          <w:color w:val="69767A"/>
          <w:sz w:val="28"/>
          <w:szCs w:val="28"/>
        </w:rPr>
        <w:t>primary cache</w:t>
      </w:r>
      <w:r w:rsidRPr="0065416A">
        <w:rPr>
          <w:rFonts w:ascii="Arial" w:eastAsia="Times New Roman" w:hAnsi="Arial" w:cs="Arial"/>
          <w:color w:val="69767A"/>
          <w:sz w:val="28"/>
          <w:szCs w:val="28"/>
        </w:rPr>
        <w:t> will be </w:t>
      </w:r>
      <w:r w:rsidRPr="005509A7">
        <w:rPr>
          <w:rFonts w:ascii="Arial" w:eastAsia="Times New Roman" w:hAnsi="Arial" w:cs="Arial"/>
          <w:b/>
          <w:bCs/>
          <w:color w:val="69767A"/>
          <w:sz w:val="28"/>
          <w:szCs w:val="28"/>
        </w:rPr>
        <w:t>available </w:t>
      </w:r>
      <w:r w:rsidRPr="0065416A">
        <w:rPr>
          <w:rFonts w:ascii="Arial" w:eastAsia="Times New Roman" w:hAnsi="Arial" w:cs="Arial"/>
          <w:color w:val="69767A"/>
          <w:sz w:val="28"/>
          <w:szCs w:val="28"/>
        </w:rPr>
        <w:t>as long as </w:t>
      </w:r>
      <w:r w:rsidRPr="005509A7">
        <w:rPr>
          <w:rFonts w:ascii="Arial" w:eastAsia="Times New Roman" w:hAnsi="Arial" w:cs="Arial"/>
          <w:b/>
          <w:bCs/>
          <w:color w:val="69767A"/>
          <w:sz w:val="28"/>
          <w:szCs w:val="28"/>
        </w:rPr>
        <w:t>hibernate session is alive.</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Once the </w:t>
      </w:r>
      <w:r w:rsidRPr="006C2FB2">
        <w:rPr>
          <w:rFonts w:ascii="Arial" w:eastAsia="Times New Roman" w:hAnsi="Arial" w:cs="Arial"/>
          <w:color w:val="69767A"/>
          <w:sz w:val="28"/>
          <w:szCs w:val="28"/>
        </w:rPr>
        <w:t>session is closed</w:t>
      </w:r>
      <w:r w:rsidRPr="0065416A">
        <w:rPr>
          <w:rFonts w:ascii="Arial" w:eastAsia="Times New Roman" w:hAnsi="Arial" w:cs="Arial"/>
          <w:color w:val="69767A"/>
          <w:sz w:val="28"/>
          <w:szCs w:val="28"/>
        </w:rPr>
        <w:t>, all the objects in the cache will be </w:t>
      </w:r>
      <w:r w:rsidRPr="006C2FB2">
        <w:rPr>
          <w:rFonts w:ascii="Arial" w:eastAsia="Times New Roman" w:hAnsi="Arial" w:cs="Arial"/>
          <w:color w:val="69767A"/>
          <w:sz w:val="28"/>
          <w:szCs w:val="28"/>
        </w:rPr>
        <w:t>lost</w:t>
      </w:r>
      <w:r w:rsidRPr="0065416A">
        <w:rPr>
          <w:rFonts w:ascii="Arial" w:eastAsia="Times New Roman" w:hAnsi="Arial" w:cs="Arial"/>
          <w:color w:val="69767A"/>
          <w:sz w:val="28"/>
          <w:szCs w:val="28"/>
        </w:rPr>
        <w:t>.</w:t>
      </w:r>
      <w:r w:rsidRPr="0065416A">
        <w:rPr>
          <w:rFonts w:ascii="Arial" w:eastAsia="Times New Roman" w:hAnsi="Arial" w:cs="Arial"/>
          <w:color w:val="69767A"/>
          <w:sz w:val="28"/>
          <w:szCs w:val="28"/>
        </w:rPr>
        <w:br/>
      </w:r>
    </w:p>
    <w:p w:rsidR="0065416A" w:rsidRPr="0065416A" w:rsidRDefault="0065416A" w:rsidP="0065416A">
      <w:pPr>
        <w:shd w:val="clear" w:color="auto" w:fill="FFFFFF"/>
        <w:spacing w:before="52" w:after="52" w:line="240" w:lineRule="auto"/>
        <w:outlineLvl w:val="4"/>
        <w:rPr>
          <w:rFonts w:ascii="Arial" w:eastAsia="Times New Roman" w:hAnsi="Arial" w:cs="Arial"/>
          <w:color w:val="69767A"/>
          <w:sz w:val="28"/>
          <w:szCs w:val="28"/>
        </w:rPr>
      </w:pPr>
      <w:r w:rsidRPr="006C2FB2">
        <w:rPr>
          <w:rFonts w:ascii="Arial" w:eastAsia="Times New Roman" w:hAnsi="Arial" w:cs="Arial"/>
          <w:color w:val="69767A"/>
          <w:sz w:val="28"/>
          <w:szCs w:val="28"/>
        </w:rPr>
        <w:t>Important points about Primary cache</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Primary cache is always associated with “</w:t>
      </w:r>
      <w:r w:rsidRPr="006C2FB2">
        <w:rPr>
          <w:rFonts w:ascii="Arial" w:eastAsia="Times New Roman" w:hAnsi="Arial" w:cs="Arial"/>
          <w:color w:val="69767A"/>
          <w:sz w:val="28"/>
          <w:szCs w:val="28"/>
        </w:rPr>
        <w:t>Hibernate Session</w:t>
      </w:r>
      <w:r w:rsidRPr="0065416A">
        <w:rPr>
          <w:rFonts w:ascii="Arial" w:eastAsia="Times New Roman" w:hAnsi="Arial" w:cs="Arial"/>
          <w:color w:val="69767A"/>
          <w:sz w:val="28"/>
          <w:szCs w:val="28"/>
        </w:rPr>
        <w:t>”</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Primary cache is </w:t>
      </w:r>
      <w:r w:rsidRPr="006C2FB2">
        <w:rPr>
          <w:rFonts w:ascii="Arial" w:eastAsia="Times New Roman" w:hAnsi="Arial" w:cs="Arial"/>
          <w:color w:val="69767A"/>
          <w:sz w:val="28"/>
          <w:szCs w:val="28"/>
        </w:rPr>
        <w:t>enabled by default</w:t>
      </w:r>
      <w:r w:rsidRPr="0065416A">
        <w:rPr>
          <w:rFonts w:ascii="Arial" w:eastAsia="Times New Roman" w:hAnsi="Arial" w:cs="Arial"/>
          <w:color w:val="69767A"/>
          <w:sz w:val="28"/>
          <w:szCs w:val="28"/>
        </w:rPr>
        <w:t> and we don’t need to do any additional settings to enable it.</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lastRenderedPageBreak/>
        <w:t>Primary cache </w:t>
      </w:r>
      <w:proofErr w:type="spellStart"/>
      <w:r w:rsidRPr="006C2FB2">
        <w:rPr>
          <w:rFonts w:ascii="Arial" w:eastAsia="Times New Roman" w:hAnsi="Arial" w:cs="Arial"/>
          <w:color w:val="69767A"/>
          <w:sz w:val="28"/>
          <w:szCs w:val="28"/>
        </w:rPr>
        <w:t>can not</w:t>
      </w:r>
      <w:proofErr w:type="spellEnd"/>
      <w:r w:rsidRPr="006C2FB2">
        <w:rPr>
          <w:rFonts w:ascii="Arial" w:eastAsia="Times New Roman" w:hAnsi="Arial" w:cs="Arial"/>
          <w:color w:val="69767A"/>
          <w:sz w:val="28"/>
          <w:szCs w:val="28"/>
        </w:rPr>
        <w:t xml:space="preserve"> be disabled</w:t>
      </w:r>
      <w:r w:rsidRPr="0065416A">
        <w:rPr>
          <w:rFonts w:ascii="Arial" w:eastAsia="Times New Roman" w:hAnsi="Arial" w:cs="Arial"/>
          <w:color w:val="69767A"/>
          <w:sz w:val="28"/>
          <w:szCs w:val="28"/>
        </w:rPr>
        <w:t> but can be cleared.</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 xml:space="preserve">When we query for an </w:t>
      </w:r>
      <w:proofErr w:type="gramStart"/>
      <w:r w:rsidRPr="0065416A">
        <w:rPr>
          <w:rFonts w:ascii="Arial" w:eastAsia="Times New Roman" w:hAnsi="Arial" w:cs="Arial"/>
          <w:color w:val="69767A"/>
          <w:sz w:val="28"/>
          <w:szCs w:val="28"/>
        </w:rPr>
        <w:t>entity ,</w:t>
      </w:r>
      <w:proofErr w:type="gramEnd"/>
      <w:r w:rsidRPr="0065416A">
        <w:rPr>
          <w:rFonts w:ascii="Arial" w:eastAsia="Times New Roman" w:hAnsi="Arial" w:cs="Arial"/>
          <w:color w:val="69767A"/>
          <w:sz w:val="28"/>
          <w:szCs w:val="28"/>
        </w:rPr>
        <w:t xml:space="preserve"> first time it loads from database and it will keep it in the First level cache associated with the Session.</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If we </w:t>
      </w:r>
      <w:r w:rsidRPr="006C2FB2">
        <w:rPr>
          <w:rFonts w:ascii="Arial" w:eastAsia="Times New Roman" w:hAnsi="Arial" w:cs="Arial"/>
          <w:color w:val="69767A"/>
          <w:sz w:val="28"/>
          <w:szCs w:val="28"/>
        </w:rPr>
        <w:t>request the same entity</w:t>
      </w:r>
      <w:r w:rsidRPr="0065416A">
        <w:rPr>
          <w:rFonts w:ascii="Arial" w:eastAsia="Times New Roman" w:hAnsi="Arial" w:cs="Arial"/>
          <w:color w:val="69767A"/>
          <w:sz w:val="28"/>
          <w:szCs w:val="28"/>
        </w:rPr>
        <w:t> using </w:t>
      </w:r>
      <w:r w:rsidRPr="006C2FB2">
        <w:rPr>
          <w:rFonts w:ascii="Arial" w:eastAsia="Times New Roman" w:hAnsi="Arial" w:cs="Arial"/>
          <w:color w:val="69767A"/>
          <w:sz w:val="28"/>
          <w:szCs w:val="28"/>
        </w:rPr>
        <w:t>same session</w:t>
      </w:r>
      <w:r w:rsidRPr="0065416A">
        <w:rPr>
          <w:rFonts w:ascii="Arial" w:eastAsia="Times New Roman" w:hAnsi="Arial" w:cs="Arial"/>
          <w:color w:val="69767A"/>
          <w:sz w:val="28"/>
          <w:szCs w:val="28"/>
        </w:rPr>
        <w:t> </w:t>
      </w:r>
      <w:proofErr w:type="gramStart"/>
      <w:r w:rsidRPr="0065416A">
        <w:rPr>
          <w:rFonts w:ascii="Arial" w:eastAsia="Times New Roman" w:hAnsi="Arial" w:cs="Arial"/>
          <w:color w:val="69767A"/>
          <w:sz w:val="28"/>
          <w:szCs w:val="28"/>
        </w:rPr>
        <w:t>again ,</w:t>
      </w:r>
      <w:proofErr w:type="gramEnd"/>
      <w:r w:rsidRPr="0065416A">
        <w:rPr>
          <w:rFonts w:ascii="Arial" w:eastAsia="Times New Roman" w:hAnsi="Arial" w:cs="Arial"/>
          <w:color w:val="69767A"/>
          <w:sz w:val="28"/>
          <w:szCs w:val="28"/>
        </w:rPr>
        <w:t xml:space="preserve"> then it will be loaded from </w:t>
      </w:r>
      <w:r w:rsidRPr="006C2FB2">
        <w:rPr>
          <w:rFonts w:ascii="Arial" w:eastAsia="Times New Roman" w:hAnsi="Arial" w:cs="Arial"/>
          <w:color w:val="69767A"/>
          <w:sz w:val="28"/>
          <w:szCs w:val="28"/>
        </w:rPr>
        <w:t>cache </w:t>
      </w:r>
      <w:r w:rsidRPr="0065416A">
        <w:rPr>
          <w:rFonts w:ascii="Arial" w:eastAsia="Times New Roman" w:hAnsi="Arial" w:cs="Arial"/>
          <w:color w:val="69767A"/>
          <w:sz w:val="28"/>
          <w:szCs w:val="28"/>
        </w:rPr>
        <w:t>and no database call will be made.</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If we want to </w:t>
      </w:r>
      <w:r w:rsidRPr="006C2FB2">
        <w:rPr>
          <w:rFonts w:ascii="Arial" w:eastAsia="Times New Roman" w:hAnsi="Arial" w:cs="Arial"/>
          <w:color w:val="69767A"/>
          <w:sz w:val="28"/>
          <w:szCs w:val="28"/>
        </w:rPr>
        <w:t>remove a specific entity </w:t>
      </w:r>
      <w:r w:rsidRPr="0065416A">
        <w:rPr>
          <w:rFonts w:ascii="Arial" w:eastAsia="Times New Roman" w:hAnsi="Arial" w:cs="Arial"/>
          <w:color w:val="69767A"/>
          <w:sz w:val="28"/>
          <w:szCs w:val="28"/>
        </w:rPr>
        <w:t xml:space="preserve">from primary </w:t>
      </w:r>
      <w:proofErr w:type="gramStart"/>
      <w:r w:rsidRPr="0065416A">
        <w:rPr>
          <w:rFonts w:ascii="Arial" w:eastAsia="Times New Roman" w:hAnsi="Arial" w:cs="Arial"/>
          <w:color w:val="69767A"/>
          <w:sz w:val="28"/>
          <w:szCs w:val="28"/>
        </w:rPr>
        <w:t>cache ,</w:t>
      </w:r>
      <w:proofErr w:type="gramEnd"/>
      <w:r w:rsidRPr="0065416A">
        <w:rPr>
          <w:rFonts w:ascii="Arial" w:eastAsia="Times New Roman" w:hAnsi="Arial" w:cs="Arial"/>
          <w:color w:val="69767A"/>
          <w:sz w:val="28"/>
          <w:szCs w:val="28"/>
        </w:rPr>
        <w:t xml:space="preserve"> we can use </w:t>
      </w:r>
      <w:r w:rsidRPr="006C2FB2">
        <w:rPr>
          <w:rFonts w:ascii="Arial" w:eastAsia="Times New Roman" w:hAnsi="Arial" w:cs="Arial"/>
          <w:color w:val="69767A"/>
          <w:sz w:val="28"/>
          <w:szCs w:val="28"/>
        </w:rPr>
        <w:t>evict()</w:t>
      </w:r>
      <w:r w:rsidRPr="0065416A">
        <w:rPr>
          <w:rFonts w:ascii="Arial" w:eastAsia="Times New Roman" w:hAnsi="Arial" w:cs="Arial"/>
          <w:color w:val="69767A"/>
          <w:sz w:val="28"/>
          <w:szCs w:val="28"/>
        </w:rPr>
        <w:t> method.</w:t>
      </w:r>
    </w:p>
    <w:p w:rsidR="0065416A" w:rsidRPr="0065416A" w:rsidRDefault="0065416A" w:rsidP="0065416A">
      <w:pPr>
        <w:shd w:val="clear" w:color="auto" w:fill="FFFFFF"/>
        <w:spacing w:after="130" w:line="240" w:lineRule="auto"/>
        <w:rPr>
          <w:rFonts w:ascii="Arial" w:eastAsia="Times New Roman" w:hAnsi="Arial" w:cs="Arial"/>
          <w:color w:val="69767A"/>
          <w:sz w:val="28"/>
          <w:szCs w:val="28"/>
        </w:rPr>
      </w:pPr>
      <w:r w:rsidRPr="0065416A">
        <w:rPr>
          <w:rFonts w:ascii="Arial" w:eastAsia="Times New Roman" w:hAnsi="Arial" w:cs="Arial"/>
          <w:color w:val="69767A"/>
          <w:sz w:val="28"/>
          <w:szCs w:val="28"/>
        </w:rPr>
        <w:t>If we want to </w:t>
      </w:r>
      <w:r w:rsidRPr="006C2FB2">
        <w:rPr>
          <w:rFonts w:ascii="Arial" w:eastAsia="Times New Roman" w:hAnsi="Arial" w:cs="Arial"/>
          <w:color w:val="69767A"/>
          <w:sz w:val="28"/>
          <w:szCs w:val="28"/>
        </w:rPr>
        <w:t>remove all the objects</w:t>
      </w:r>
      <w:r w:rsidRPr="0065416A">
        <w:rPr>
          <w:rFonts w:ascii="Arial" w:eastAsia="Times New Roman" w:hAnsi="Arial" w:cs="Arial"/>
          <w:color w:val="69767A"/>
          <w:sz w:val="28"/>
          <w:szCs w:val="28"/>
        </w:rPr>
        <w:t> stored in the primary cache, then we can use </w:t>
      </w:r>
      <w:proofErr w:type="gramStart"/>
      <w:r w:rsidRPr="006C2FB2">
        <w:rPr>
          <w:rFonts w:ascii="Arial" w:eastAsia="Times New Roman" w:hAnsi="Arial" w:cs="Arial"/>
          <w:color w:val="69767A"/>
          <w:sz w:val="28"/>
          <w:szCs w:val="28"/>
        </w:rPr>
        <w:t>clear(</w:t>
      </w:r>
      <w:proofErr w:type="gramEnd"/>
      <w:r w:rsidRPr="006C2FB2">
        <w:rPr>
          <w:rFonts w:ascii="Arial" w:eastAsia="Times New Roman" w:hAnsi="Arial" w:cs="Arial"/>
          <w:color w:val="69767A"/>
          <w:sz w:val="28"/>
          <w:szCs w:val="28"/>
        </w:rPr>
        <w:t>)</w:t>
      </w:r>
      <w:r w:rsidRPr="0065416A">
        <w:rPr>
          <w:rFonts w:ascii="Arial" w:eastAsia="Times New Roman" w:hAnsi="Arial" w:cs="Arial"/>
          <w:color w:val="69767A"/>
          <w:sz w:val="28"/>
          <w:szCs w:val="28"/>
        </w:rPr>
        <w:t> method.</w:t>
      </w:r>
    </w:p>
    <w:p w:rsidR="0065416A" w:rsidRPr="006C2FB2" w:rsidRDefault="0065416A" w:rsidP="0065416A">
      <w:pPr>
        <w:pStyle w:val="Heading3"/>
        <w:shd w:val="clear" w:color="auto" w:fill="FFFFFF"/>
        <w:spacing w:before="104" w:beforeAutospacing="0" w:after="52" w:afterAutospacing="0"/>
        <w:rPr>
          <w:rFonts w:ascii="Arial" w:hAnsi="Arial" w:cs="Arial"/>
          <w:b w:val="0"/>
          <w:bCs w:val="0"/>
          <w:color w:val="69767A"/>
          <w:sz w:val="28"/>
          <w:szCs w:val="28"/>
        </w:rPr>
      </w:pPr>
      <w:r w:rsidRPr="006C2FB2">
        <w:rPr>
          <w:rFonts w:ascii="Arial" w:hAnsi="Arial" w:cs="Arial"/>
          <w:color w:val="69767A"/>
          <w:sz w:val="28"/>
          <w:szCs w:val="28"/>
        </w:rPr>
        <w:t>Let us understand Secondary cache in Hibernate</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br/>
      </w:r>
      <w:r w:rsidRPr="006C2FB2">
        <w:rPr>
          <w:b/>
          <w:bCs/>
          <w:sz w:val="28"/>
          <w:szCs w:val="28"/>
        </w:rPr>
        <w:t xml:space="preserve">Secondary cache is associated with the </w:t>
      </w:r>
      <w:proofErr w:type="spellStart"/>
      <w:r w:rsidRPr="006C2FB2">
        <w:rPr>
          <w:b/>
          <w:bCs/>
          <w:sz w:val="28"/>
          <w:szCs w:val="28"/>
        </w:rPr>
        <w:t>SessionFactory</w:t>
      </w:r>
      <w:proofErr w:type="spellEnd"/>
      <w:r w:rsidRPr="006C2FB2">
        <w:rPr>
          <w:b/>
          <w:bCs/>
          <w:sz w:val="28"/>
          <w:szCs w:val="28"/>
        </w:rPr>
        <w:t> </w:t>
      </w:r>
      <w:r w:rsidRPr="006C2FB2">
        <w:rPr>
          <w:rFonts w:ascii="Arial" w:hAnsi="Arial" w:cs="Arial"/>
          <w:color w:val="69767A"/>
          <w:sz w:val="28"/>
          <w:szCs w:val="28"/>
        </w:rPr>
        <w:t xml:space="preserve">and hence </w:t>
      </w:r>
      <w:proofErr w:type="gramStart"/>
      <w:r w:rsidRPr="006C2FB2">
        <w:rPr>
          <w:rFonts w:ascii="Arial" w:hAnsi="Arial" w:cs="Arial"/>
          <w:color w:val="69767A"/>
          <w:sz w:val="28"/>
          <w:szCs w:val="28"/>
        </w:rPr>
        <w:t>its</w:t>
      </w:r>
      <w:proofErr w:type="gramEnd"/>
      <w:r w:rsidRPr="006C2FB2">
        <w:rPr>
          <w:rFonts w:ascii="Arial" w:hAnsi="Arial" w:cs="Arial"/>
          <w:color w:val="69767A"/>
          <w:sz w:val="28"/>
          <w:szCs w:val="28"/>
        </w:rPr>
        <w:t xml:space="preserve"> available to the </w:t>
      </w:r>
      <w:r w:rsidRPr="006C2FB2">
        <w:rPr>
          <w:b/>
          <w:bCs/>
          <w:sz w:val="28"/>
          <w:szCs w:val="28"/>
        </w:rPr>
        <w:t>entire application.</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t>So objects kept in the </w:t>
      </w:r>
      <w:r w:rsidRPr="006C2FB2">
        <w:rPr>
          <w:b/>
          <w:bCs/>
          <w:sz w:val="28"/>
          <w:szCs w:val="28"/>
        </w:rPr>
        <w:t>sec</w:t>
      </w:r>
      <w:r w:rsidRPr="006C2FB2">
        <w:rPr>
          <w:bCs/>
          <w:sz w:val="28"/>
          <w:szCs w:val="28"/>
        </w:rPr>
        <w:t>ond</w:t>
      </w:r>
      <w:r w:rsidRPr="006C2FB2">
        <w:rPr>
          <w:b/>
          <w:bCs/>
          <w:sz w:val="28"/>
          <w:szCs w:val="28"/>
        </w:rPr>
        <w:t>ary cache</w:t>
      </w:r>
      <w:r w:rsidRPr="006C2FB2">
        <w:rPr>
          <w:rFonts w:ascii="Arial" w:hAnsi="Arial" w:cs="Arial"/>
          <w:color w:val="69767A"/>
          <w:sz w:val="28"/>
          <w:szCs w:val="28"/>
        </w:rPr>
        <w:t> are available across </w:t>
      </w:r>
      <w:r w:rsidRPr="006C2FB2">
        <w:rPr>
          <w:b/>
          <w:bCs/>
          <w:sz w:val="28"/>
          <w:szCs w:val="28"/>
        </w:rPr>
        <w:t>multiple sessions</w:t>
      </w:r>
      <w:r w:rsidRPr="006C2FB2">
        <w:rPr>
          <w:rFonts w:ascii="Arial" w:hAnsi="Arial" w:cs="Arial"/>
          <w:color w:val="69767A"/>
          <w:sz w:val="28"/>
          <w:szCs w:val="28"/>
        </w:rPr>
        <w:t>.</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i/>
          <w:iCs/>
          <w:sz w:val="28"/>
          <w:szCs w:val="28"/>
        </w:rPr>
        <w:t>Once the session factory is closed, secondary cache is cleared</w:t>
      </w:r>
      <w:r w:rsidRPr="006C2FB2">
        <w:rPr>
          <w:b/>
          <w:bCs/>
          <w:sz w:val="28"/>
          <w:szCs w:val="28"/>
        </w:rPr>
        <w:t>.</w:t>
      </w:r>
      <w:r w:rsidRPr="006C2FB2">
        <w:rPr>
          <w:rFonts w:ascii="Arial" w:hAnsi="Arial" w:cs="Arial"/>
          <w:color w:val="69767A"/>
          <w:sz w:val="28"/>
          <w:szCs w:val="28"/>
        </w:rPr>
        <w:br/>
      </w:r>
    </w:p>
    <w:p w:rsidR="0065416A" w:rsidRPr="006C2FB2" w:rsidRDefault="0065416A" w:rsidP="0065416A">
      <w:pPr>
        <w:pStyle w:val="Heading5"/>
        <w:shd w:val="clear" w:color="auto" w:fill="FFFFFF"/>
        <w:spacing w:before="52" w:beforeAutospacing="0" w:after="52" w:afterAutospacing="0"/>
        <w:rPr>
          <w:rFonts w:ascii="Arial" w:hAnsi="Arial" w:cs="Arial"/>
          <w:b w:val="0"/>
          <w:bCs w:val="0"/>
          <w:color w:val="69767A"/>
          <w:sz w:val="28"/>
          <w:szCs w:val="28"/>
        </w:rPr>
      </w:pPr>
      <w:r w:rsidRPr="006C2FB2">
        <w:rPr>
          <w:rFonts w:ascii="Arial" w:hAnsi="Arial" w:cs="Arial"/>
          <w:color w:val="69767A"/>
          <w:sz w:val="28"/>
          <w:szCs w:val="28"/>
        </w:rPr>
        <w:t xml:space="preserve">How secondary cache </w:t>
      </w:r>
      <w:proofErr w:type="gramStart"/>
      <w:r w:rsidRPr="006C2FB2">
        <w:rPr>
          <w:rFonts w:ascii="Arial" w:hAnsi="Arial" w:cs="Arial"/>
          <w:color w:val="69767A"/>
          <w:sz w:val="28"/>
          <w:szCs w:val="28"/>
        </w:rPr>
        <w:t>works ?</w:t>
      </w:r>
      <w:proofErr w:type="gramEnd"/>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br/>
        <w:t xml:space="preserve">Whenever we try to load an </w:t>
      </w:r>
      <w:proofErr w:type="gramStart"/>
      <w:r w:rsidRPr="006C2FB2">
        <w:rPr>
          <w:rFonts w:ascii="Arial" w:hAnsi="Arial" w:cs="Arial"/>
          <w:color w:val="69767A"/>
          <w:sz w:val="28"/>
          <w:szCs w:val="28"/>
        </w:rPr>
        <w:t>entity ,</w:t>
      </w:r>
      <w:proofErr w:type="gramEnd"/>
      <w:r w:rsidRPr="006C2FB2">
        <w:rPr>
          <w:rFonts w:ascii="Arial" w:hAnsi="Arial" w:cs="Arial"/>
          <w:color w:val="69767A"/>
          <w:sz w:val="28"/>
          <w:szCs w:val="28"/>
        </w:rPr>
        <w:t> </w:t>
      </w:r>
      <w:r w:rsidRPr="006C2FB2">
        <w:rPr>
          <w:b/>
          <w:bCs/>
          <w:sz w:val="28"/>
          <w:szCs w:val="28"/>
        </w:rPr>
        <w:t>Hibernate first looks at a primary cache</w:t>
      </w:r>
      <w:r w:rsidRPr="006C2FB2">
        <w:rPr>
          <w:rFonts w:ascii="Arial" w:hAnsi="Arial" w:cs="Arial"/>
          <w:color w:val="69767A"/>
          <w:sz w:val="28"/>
          <w:szCs w:val="28"/>
        </w:rPr>
        <w:t> associated with a particular session.</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t>If </w:t>
      </w:r>
      <w:r w:rsidRPr="006C2FB2">
        <w:rPr>
          <w:b/>
          <w:bCs/>
          <w:sz w:val="28"/>
          <w:szCs w:val="28"/>
        </w:rPr>
        <w:t>cached entity is found</w:t>
      </w:r>
      <w:r w:rsidRPr="006C2FB2">
        <w:rPr>
          <w:rFonts w:ascii="Arial" w:hAnsi="Arial" w:cs="Arial"/>
          <w:color w:val="69767A"/>
          <w:sz w:val="28"/>
          <w:szCs w:val="28"/>
        </w:rPr>
        <w:t> in the primary cache itself then it will be </w:t>
      </w:r>
      <w:r w:rsidRPr="006C2FB2">
        <w:rPr>
          <w:b/>
          <w:bCs/>
          <w:sz w:val="28"/>
          <w:szCs w:val="28"/>
        </w:rPr>
        <w:t>returned</w:t>
      </w:r>
      <w:r w:rsidRPr="006C2FB2">
        <w:rPr>
          <w:rFonts w:ascii="Arial" w:hAnsi="Arial" w:cs="Arial"/>
          <w:color w:val="69767A"/>
          <w:sz w:val="28"/>
          <w:szCs w:val="28"/>
        </w:rPr>
        <w:t>.</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t>If requested entity is </w:t>
      </w:r>
      <w:r w:rsidRPr="006C2FB2">
        <w:rPr>
          <w:b/>
          <w:bCs/>
          <w:sz w:val="28"/>
          <w:szCs w:val="28"/>
        </w:rPr>
        <w:t xml:space="preserve">not found in primary </w:t>
      </w:r>
      <w:proofErr w:type="spellStart"/>
      <w:r w:rsidRPr="006C2FB2">
        <w:rPr>
          <w:b/>
          <w:bCs/>
          <w:sz w:val="28"/>
          <w:szCs w:val="28"/>
        </w:rPr>
        <w:t>cache</w:t>
      </w:r>
      <w:proofErr w:type="gramStart"/>
      <w:r w:rsidRPr="006C2FB2">
        <w:rPr>
          <w:rFonts w:ascii="Arial" w:hAnsi="Arial" w:cs="Arial"/>
          <w:color w:val="69767A"/>
          <w:sz w:val="28"/>
          <w:szCs w:val="28"/>
        </w:rPr>
        <w:t>,then</w:t>
      </w:r>
      <w:proofErr w:type="spellEnd"/>
      <w:proofErr w:type="gramEnd"/>
      <w:r w:rsidRPr="006C2FB2">
        <w:rPr>
          <w:rFonts w:ascii="Arial" w:hAnsi="Arial" w:cs="Arial"/>
          <w:color w:val="69767A"/>
          <w:sz w:val="28"/>
          <w:szCs w:val="28"/>
        </w:rPr>
        <w:t xml:space="preserve"> hibernate looks at the </w:t>
      </w:r>
      <w:r w:rsidRPr="006C2FB2">
        <w:rPr>
          <w:b/>
          <w:bCs/>
          <w:sz w:val="28"/>
          <w:szCs w:val="28"/>
        </w:rPr>
        <w:t>second level cache</w:t>
      </w:r>
      <w:r w:rsidRPr="006C2FB2">
        <w:rPr>
          <w:rFonts w:ascii="Arial" w:hAnsi="Arial" w:cs="Arial"/>
          <w:color w:val="69767A"/>
          <w:sz w:val="28"/>
          <w:szCs w:val="28"/>
        </w:rPr>
        <w:t>.</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t>If </w:t>
      </w:r>
      <w:r w:rsidRPr="006C2FB2">
        <w:rPr>
          <w:b/>
          <w:bCs/>
          <w:sz w:val="28"/>
          <w:szCs w:val="28"/>
        </w:rPr>
        <w:t xml:space="preserve">requested entity is found in second level </w:t>
      </w:r>
      <w:proofErr w:type="spellStart"/>
      <w:r w:rsidRPr="006C2FB2">
        <w:rPr>
          <w:b/>
          <w:bCs/>
          <w:sz w:val="28"/>
          <w:szCs w:val="28"/>
        </w:rPr>
        <w:t>cache</w:t>
      </w:r>
      <w:proofErr w:type="gramStart"/>
      <w:r w:rsidRPr="006C2FB2">
        <w:rPr>
          <w:rFonts w:ascii="Arial" w:hAnsi="Arial" w:cs="Arial"/>
          <w:color w:val="69767A"/>
          <w:sz w:val="28"/>
          <w:szCs w:val="28"/>
        </w:rPr>
        <w:t>,then</w:t>
      </w:r>
      <w:proofErr w:type="spellEnd"/>
      <w:proofErr w:type="gramEnd"/>
      <w:r w:rsidRPr="006C2FB2">
        <w:rPr>
          <w:rFonts w:ascii="Arial" w:hAnsi="Arial" w:cs="Arial"/>
          <w:color w:val="69767A"/>
          <w:sz w:val="28"/>
          <w:szCs w:val="28"/>
        </w:rPr>
        <w:t xml:space="preserve"> it will be </w:t>
      </w:r>
      <w:r w:rsidRPr="006C2FB2">
        <w:rPr>
          <w:b/>
          <w:bCs/>
          <w:sz w:val="28"/>
          <w:szCs w:val="28"/>
        </w:rPr>
        <w:t>returned</w:t>
      </w:r>
      <w:r w:rsidRPr="006C2FB2">
        <w:rPr>
          <w:rFonts w:ascii="Arial" w:hAnsi="Arial" w:cs="Arial"/>
          <w:color w:val="69767A"/>
          <w:sz w:val="28"/>
          <w:szCs w:val="28"/>
        </w:rPr>
        <w:t>.</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t>If requested entity is </w:t>
      </w:r>
      <w:r w:rsidRPr="006C2FB2">
        <w:rPr>
          <w:b/>
          <w:bCs/>
          <w:sz w:val="28"/>
          <w:szCs w:val="28"/>
        </w:rPr>
        <w:t>not found in secondary cache</w:t>
      </w:r>
      <w:r w:rsidRPr="006C2FB2">
        <w:rPr>
          <w:rFonts w:ascii="Arial" w:hAnsi="Arial" w:cs="Arial"/>
          <w:color w:val="69767A"/>
          <w:sz w:val="28"/>
          <w:szCs w:val="28"/>
        </w:rPr>
        <w:t> then database call is made to </w:t>
      </w:r>
      <w:r w:rsidRPr="006C2FB2">
        <w:rPr>
          <w:b/>
          <w:bCs/>
          <w:sz w:val="28"/>
          <w:szCs w:val="28"/>
        </w:rPr>
        <w:t>get the entity</w:t>
      </w:r>
      <w:r w:rsidRPr="006C2FB2">
        <w:rPr>
          <w:rFonts w:ascii="Arial" w:hAnsi="Arial" w:cs="Arial"/>
          <w:color w:val="69767A"/>
          <w:sz w:val="28"/>
          <w:szCs w:val="28"/>
        </w:rPr>
        <w:t> and it will be </w:t>
      </w:r>
      <w:r w:rsidRPr="006C2FB2">
        <w:rPr>
          <w:b/>
          <w:bCs/>
          <w:sz w:val="28"/>
          <w:szCs w:val="28"/>
        </w:rPr>
        <w:t>kept </w:t>
      </w:r>
      <w:r w:rsidRPr="006C2FB2">
        <w:rPr>
          <w:rFonts w:ascii="Arial" w:hAnsi="Arial" w:cs="Arial"/>
          <w:color w:val="69767A"/>
          <w:sz w:val="28"/>
          <w:szCs w:val="28"/>
        </w:rPr>
        <w:t>in both </w:t>
      </w:r>
      <w:r w:rsidRPr="006C2FB2">
        <w:rPr>
          <w:b/>
          <w:bCs/>
          <w:sz w:val="28"/>
          <w:szCs w:val="28"/>
        </w:rPr>
        <w:t>primary and secondary cache </w:t>
      </w:r>
      <w:r w:rsidRPr="006C2FB2">
        <w:rPr>
          <w:rFonts w:ascii="Arial" w:hAnsi="Arial" w:cs="Arial"/>
          <w:color w:val="69767A"/>
          <w:sz w:val="28"/>
          <w:szCs w:val="28"/>
        </w:rPr>
        <w:t>and then it will be </w:t>
      </w:r>
      <w:r w:rsidRPr="006C2FB2">
        <w:rPr>
          <w:b/>
          <w:bCs/>
          <w:sz w:val="28"/>
          <w:szCs w:val="28"/>
        </w:rPr>
        <w:t>returned</w:t>
      </w:r>
      <w:r w:rsidRPr="006C2FB2">
        <w:rPr>
          <w:rFonts w:ascii="Arial" w:hAnsi="Arial" w:cs="Arial"/>
          <w:color w:val="69767A"/>
          <w:sz w:val="28"/>
          <w:szCs w:val="28"/>
        </w:rPr>
        <w:t>.</w:t>
      </w:r>
      <w:r w:rsidRPr="006C2FB2">
        <w:rPr>
          <w:rFonts w:ascii="Arial" w:hAnsi="Arial" w:cs="Arial"/>
          <w:color w:val="69767A"/>
          <w:sz w:val="28"/>
          <w:szCs w:val="28"/>
        </w:rPr>
        <w:br/>
      </w:r>
    </w:p>
    <w:p w:rsidR="0065416A" w:rsidRPr="006C2FB2" w:rsidRDefault="0065416A" w:rsidP="0065416A">
      <w:pPr>
        <w:pStyle w:val="Heading5"/>
        <w:shd w:val="clear" w:color="auto" w:fill="FFFFFF"/>
        <w:spacing w:before="52" w:beforeAutospacing="0" w:after="52" w:afterAutospacing="0"/>
        <w:rPr>
          <w:rFonts w:ascii="Arial" w:hAnsi="Arial" w:cs="Arial"/>
          <w:b w:val="0"/>
          <w:bCs w:val="0"/>
          <w:color w:val="69767A"/>
          <w:sz w:val="28"/>
          <w:szCs w:val="28"/>
        </w:rPr>
      </w:pPr>
      <w:r w:rsidRPr="006C2FB2">
        <w:rPr>
          <w:rFonts w:ascii="Arial" w:hAnsi="Arial" w:cs="Arial"/>
          <w:color w:val="69767A"/>
          <w:sz w:val="28"/>
          <w:szCs w:val="28"/>
        </w:rPr>
        <w:t xml:space="preserve">How to enable secondary </w:t>
      </w:r>
      <w:proofErr w:type="gramStart"/>
      <w:r w:rsidRPr="006C2FB2">
        <w:rPr>
          <w:rFonts w:ascii="Arial" w:hAnsi="Arial" w:cs="Arial"/>
          <w:color w:val="69767A"/>
          <w:sz w:val="28"/>
          <w:szCs w:val="28"/>
        </w:rPr>
        <w:t>cache ?</w:t>
      </w:r>
      <w:proofErr w:type="gramEnd"/>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br/>
      </w:r>
      <w:r w:rsidRPr="006C2FB2">
        <w:rPr>
          <w:b/>
          <w:bCs/>
          <w:sz w:val="28"/>
          <w:szCs w:val="28"/>
        </w:rPr>
        <w:t>We just need to follow 3 simple steps to enable secondary cache.</w:t>
      </w:r>
    </w:p>
    <w:p w:rsidR="0065416A" w:rsidRPr="006C2FB2" w:rsidRDefault="0065416A" w:rsidP="0065416A">
      <w:pPr>
        <w:pStyle w:val="Heading6"/>
        <w:shd w:val="clear" w:color="auto" w:fill="FFFFFF"/>
        <w:spacing w:before="52" w:beforeAutospacing="0" w:after="52" w:afterAutospacing="0"/>
        <w:rPr>
          <w:rFonts w:ascii="Arial" w:hAnsi="Arial" w:cs="Arial"/>
          <w:b w:val="0"/>
          <w:bCs w:val="0"/>
          <w:color w:val="69767A"/>
          <w:sz w:val="28"/>
          <w:szCs w:val="28"/>
        </w:rPr>
      </w:pPr>
      <w:r w:rsidRPr="006C2FB2">
        <w:rPr>
          <w:rFonts w:ascii="Arial" w:hAnsi="Arial" w:cs="Arial"/>
          <w:color w:val="69767A"/>
          <w:sz w:val="28"/>
          <w:szCs w:val="28"/>
        </w:rPr>
        <w:t xml:space="preserve">1) Add below configuration setting in </w:t>
      </w:r>
      <w:proofErr w:type="spellStart"/>
      <w:r w:rsidRPr="006C2FB2">
        <w:rPr>
          <w:rFonts w:ascii="Arial" w:hAnsi="Arial" w:cs="Arial"/>
          <w:color w:val="69767A"/>
          <w:sz w:val="28"/>
          <w:szCs w:val="28"/>
        </w:rPr>
        <w:t>hibernate.cfg.xml</w:t>
      </w:r>
      <w:proofErr w:type="spellEnd"/>
      <w:r w:rsidRPr="006C2FB2">
        <w:rPr>
          <w:rFonts w:ascii="Arial" w:hAnsi="Arial" w:cs="Arial"/>
          <w:color w:val="69767A"/>
          <w:sz w:val="28"/>
          <w:szCs w:val="28"/>
        </w:rPr>
        <w:t xml:space="preserve"> file</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lastRenderedPageBreak/>
        <w:br/>
        <w:t>&lt; </w:t>
      </w:r>
      <w:r w:rsidRPr="006C2FB2">
        <w:rPr>
          <w:i/>
          <w:iCs/>
          <w:sz w:val="28"/>
          <w:szCs w:val="28"/>
        </w:rPr>
        <w:t>property name=”</w:t>
      </w:r>
      <w:proofErr w:type="spellStart"/>
      <w:r w:rsidRPr="006C2FB2">
        <w:rPr>
          <w:i/>
          <w:iCs/>
          <w:sz w:val="28"/>
          <w:szCs w:val="28"/>
        </w:rPr>
        <w:t>cache.provider_class</w:t>
      </w:r>
      <w:proofErr w:type="spellEnd"/>
      <w:r w:rsidRPr="006C2FB2">
        <w:rPr>
          <w:i/>
          <w:iCs/>
          <w:sz w:val="28"/>
          <w:szCs w:val="28"/>
        </w:rPr>
        <w:t>” &gt;</w:t>
      </w:r>
      <w:proofErr w:type="spellStart"/>
      <w:r w:rsidRPr="006C2FB2">
        <w:rPr>
          <w:i/>
          <w:iCs/>
          <w:sz w:val="28"/>
          <w:szCs w:val="28"/>
        </w:rPr>
        <w:t>org.hibernate.cache.EhCacheProvider</w:t>
      </w:r>
      <w:proofErr w:type="spellEnd"/>
      <w:r w:rsidRPr="006C2FB2">
        <w:rPr>
          <w:i/>
          <w:iCs/>
          <w:sz w:val="28"/>
          <w:szCs w:val="28"/>
        </w:rPr>
        <w:t>&lt; /property</w:t>
      </w:r>
      <w:r w:rsidRPr="006C2FB2">
        <w:rPr>
          <w:rFonts w:ascii="Arial" w:hAnsi="Arial" w:cs="Arial"/>
          <w:color w:val="69767A"/>
          <w:sz w:val="28"/>
          <w:szCs w:val="28"/>
        </w:rPr>
        <w:t> &gt;</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t>&lt; </w:t>
      </w:r>
      <w:r w:rsidRPr="006C2FB2">
        <w:rPr>
          <w:i/>
          <w:iCs/>
          <w:sz w:val="28"/>
          <w:szCs w:val="28"/>
        </w:rPr>
        <w:t>property name=”</w:t>
      </w:r>
      <w:proofErr w:type="spellStart"/>
      <w:r w:rsidRPr="006C2FB2">
        <w:rPr>
          <w:i/>
          <w:iCs/>
          <w:sz w:val="28"/>
          <w:szCs w:val="28"/>
        </w:rPr>
        <w:t>hibernate.cache.use_second_level_cache</w:t>
      </w:r>
      <w:proofErr w:type="spellEnd"/>
      <w:r w:rsidRPr="006C2FB2">
        <w:rPr>
          <w:i/>
          <w:iCs/>
          <w:sz w:val="28"/>
          <w:szCs w:val="28"/>
        </w:rPr>
        <w:t>” &gt;true&lt; /property &gt;</w:t>
      </w:r>
      <w:r w:rsidRPr="006C2FB2">
        <w:rPr>
          <w:rFonts w:ascii="Arial" w:hAnsi="Arial" w:cs="Arial"/>
          <w:color w:val="69767A"/>
          <w:sz w:val="28"/>
          <w:szCs w:val="28"/>
        </w:rPr>
        <w:br/>
      </w:r>
    </w:p>
    <w:p w:rsidR="0065416A" w:rsidRPr="006C2FB2" w:rsidRDefault="0065416A" w:rsidP="0065416A">
      <w:pPr>
        <w:pStyle w:val="Heading6"/>
        <w:shd w:val="clear" w:color="auto" w:fill="FFFFFF"/>
        <w:spacing w:before="52" w:beforeAutospacing="0" w:after="52" w:afterAutospacing="0"/>
        <w:rPr>
          <w:rFonts w:ascii="Arial" w:hAnsi="Arial" w:cs="Arial"/>
          <w:b w:val="0"/>
          <w:bCs w:val="0"/>
          <w:color w:val="69767A"/>
          <w:sz w:val="28"/>
          <w:szCs w:val="28"/>
        </w:rPr>
      </w:pPr>
      <w:r w:rsidRPr="006C2FB2">
        <w:rPr>
          <w:rFonts w:ascii="Arial" w:hAnsi="Arial" w:cs="Arial"/>
          <w:color w:val="69767A"/>
          <w:sz w:val="28"/>
          <w:szCs w:val="28"/>
        </w:rPr>
        <w:t xml:space="preserve">2) Add cache usage setting in </w:t>
      </w:r>
      <w:proofErr w:type="spellStart"/>
      <w:r w:rsidRPr="006C2FB2">
        <w:rPr>
          <w:rFonts w:ascii="Arial" w:hAnsi="Arial" w:cs="Arial"/>
          <w:color w:val="69767A"/>
          <w:sz w:val="28"/>
          <w:szCs w:val="28"/>
        </w:rPr>
        <w:t>hbm</w:t>
      </w:r>
      <w:proofErr w:type="spellEnd"/>
      <w:r w:rsidRPr="006C2FB2">
        <w:rPr>
          <w:rFonts w:ascii="Arial" w:hAnsi="Arial" w:cs="Arial"/>
          <w:color w:val="69767A"/>
          <w:sz w:val="28"/>
          <w:szCs w:val="28"/>
        </w:rPr>
        <w:t xml:space="preserve"> file or annotated </w:t>
      </w:r>
      <w:hyperlink r:id="rId32" w:tooltip="Link added by VigLink" w:history="1">
        <w:r w:rsidRPr="006C2FB2">
          <w:rPr>
            <w:rFonts w:ascii="Arial" w:hAnsi="Arial" w:cs="Arial"/>
            <w:b w:val="0"/>
            <w:bCs w:val="0"/>
            <w:color w:val="69767A"/>
            <w:sz w:val="28"/>
            <w:szCs w:val="28"/>
          </w:rPr>
          <w:t>class</w:t>
        </w:r>
      </w:hyperlink>
      <w:r w:rsidRPr="006C2FB2">
        <w:rPr>
          <w:rFonts w:ascii="Arial" w:hAnsi="Arial" w:cs="Arial"/>
          <w:color w:val="69767A"/>
          <w:sz w:val="28"/>
          <w:szCs w:val="28"/>
        </w:rPr>
        <w:t> as below</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rFonts w:ascii="Arial" w:hAnsi="Arial" w:cs="Arial"/>
          <w:color w:val="69767A"/>
          <w:sz w:val="28"/>
          <w:szCs w:val="28"/>
        </w:rPr>
        <w:br/>
      </w:r>
      <w:r w:rsidRPr="006C2FB2">
        <w:rPr>
          <w:b/>
          <w:bCs/>
          <w:sz w:val="28"/>
          <w:szCs w:val="28"/>
        </w:rPr>
        <w:t>XML file – </w:t>
      </w:r>
      <w:r w:rsidRPr="006C2FB2">
        <w:rPr>
          <w:i/>
          <w:iCs/>
          <w:sz w:val="28"/>
          <w:szCs w:val="28"/>
        </w:rPr>
        <w:t>&lt; cache usage="read-only" / &gt;</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r w:rsidRPr="006C2FB2">
        <w:rPr>
          <w:b/>
          <w:bCs/>
          <w:sz w:val="28"/>
          <w:szCs w:val="28"/>
        </w:rPr>
        <w:t>Annotated </w:t>
      </w:r>
      <w:hyperlink r:id="rId33" w:tooltip="Link added by VigLink" w:history="1">
        <w:r w:rsidRPr="006C2FB2">
          <w:rPr>
            <w:color w:val="69767A"/>
            <w:sz w:val="28"/>
            <w:szCs w:val="28"/>
          </w:rPr>
          <w:t>class</w:t>
        </w:r>
      </w:hyperlink>
      <w:r w:rsidRPr="006C2FB2">
        <w:rPr>
          <w:b/>
          <w:bCs/>
          <w:sz w:val="28"/>
          <w:szCs w:val="28"/>
        </w:rPr>
        <w:t> – </w:t>
      </w:r>
      <w:r w:rsidRPr="006C2FB2">
        <w:rPr>
          <w:i/>
          <w:iCs/>
          <w:sz w:val="28"/>
          <w:szCs w:val="28"/>
        </w:rPr>
        <w:t>@Cache(usage=CacheConcurrencyStrategy.READ_ONLY, region=”</w:t>
      </w:r>
      <w:proofErr w:type="spellStart"/>
      <w:r w:rsidRPr="006C2FB2">
        <w:rPr>
          <w:i/>
          <w:iCs/>
          <w:sz w:val="28"/>
          <w:szCs w:val="28"/>
        </w:rPr>
        <w:t>employeeCache</w:t>
      </w:r>
      <w:proofErr w:type="spellEnd"/>
      <w:r w:rsidRPr="006C2FB2">
        <w:rPr>
          <w:i/>
          <w:iCs/>
          <w:sz w:val="28"/>
          <w:szCs w:val="28"/>
        </w:rPr>
        <w:t>”)</w:t>
      </w:r>
    </w:p>
    <w:p w:rsidR="0065416A" w:rsidRPr="006C2FB2" w:rsidRDefault="0065416A" w:rsidP="0065416A">
      <w:pPr>
        <w:pStyle w:val="Heading6"/>
        <w:shd w:val="clear" w:color="auto" w:fill="FFFFFF"/>
        <w:spacing w:before="52" w:beforeAutospacing="0" w:after="52" w:afterAutospacing="0"/>
        <w:rPr>
          <w:rFonts w:ascii="Arial" w:hAnsi="Arial" w:cs="Arial"/>
          <w:b w:val="0"/>
          <w:bCs w:val="0"/>
          <w:color w:val="69767A"/>
          <w:sz w:val="28"/>
          <w:szCs w:val="28"/>
        </w:rPr>
      </w:pPr>
      <w:r w:rsidRPr="006C2FB2">
        <w:rPr>
          <w:rFonts w:ascii="Arial" w:hAnsi="Arial" w:cs="Arial"/>
          <w:color w:val="69767A"/>
          <w:sz w:val="28"/>
          <w:szCs w:val="28"/>
        </w:rPr>
        <w:t>3) Create ehcache.xml file to configure the cache region</w:t>
      </w:r>
    </w:p>
    <w:p w:rsidR="0065416A" w:rsidRPr="006C2FB2" w:rsidRDefault="0065416A" w:rsidP="0065416A">
      <w:pPr>
        <w:pStyle w:val="NormalWeb"/>
        <w:shd w:val="clear" w:color="auto" w:fill="FFFFFF"/>
        <w:spacing w:before="0" w:beforeAutospacing="0" w:after="130" w:afterAutospacing="0"/>
        <w:rPr>
          <w:rFonts w:ascii="Arial" w:hAnsi="Arial" w:cs="Arial"/>
          <w:color w:val="69767A"/>
          <w:sz w:val="28"/>
          <w:szCs w:val="28"/>
        </w:rPr>
      </w:pPr>
    </w:p>
    <w:p w:rsidR="0065416A" w:rsidRPr="006C2FB2" w:rsidRDefault="0065416A" w:rsidP="0065416A">
      <w:pPr>
        <w:pStyle w:val="Heading3"/>
        <w:shd w:val="clear" w:color="auto" w:fill="FFFFFF"/>
        <w:spacing w:before="104" w:beforeAutospacing="0" w:after="52" w:afterAutospacing="0"/>
        <w:rPr>
          <w:rFonts w:ascii="Arial" w:hAnsi="Arial" w:cs="Arial"/>
          <w:color w:val="69767A"/>
          <w:sz w:val="28"/>
          <w:szCs w:val="28"/>
        </w:rPr>
      </w:pPr>
      <w:r w:rsidRPr="006C2FB2">
        <w:rPr>
          <w:rFonts w:ascii="Arial" w:hAnsi="Arial" w:cs="Arial"/>
          <w:color w:val="69767A"/>
          <w:sz w:val="28"/>
          <w:szCs w:val="28"/>
        </w:rPr>
        <w:t>Let us see complete project on secondary cache using “</w:t>
      </w:r>
      <w:proofErr w:type="spellStart"/>
      <w:r w:rsidRPr="006C2FB2">
        <w:rPr>
          <w:rFonts w:ascii="Arial" w:hAnsi="Arial" w:cs="Arial"/>
          <w:color w:val="69767A"/>
          <w:sz w:val="28"/>
          <w:szCs w:val="28"/>
        </w:rPr>
        <w:t>Ehcache</w:t>
      </w:r>
      <w:proofErr w:type="spellEnd"/>
      <w:r w:rsidRPr="006C2FB2">
        <w:rPr>
          <w:rFonts w:ascii="Arial" w:hAnsi="Arial" w:cs="Arial"/>
          <w:color w:val="69767A"/>
          <w:sz w:val="28"/>
          <w:szCs w:val="28"/>
        </w:rPr>
        <w:t>”</w:t>
      </w:r>
    </w:p>
    <w:p w:rsidR="0065416A" w:rsidRPr="006C2FB2" w:rsidRDefault="0065416A" w:rsidP="0065416A">
      <w:pPr>
        <w:pStyle w:val="NormalWeb"/>
        <w:shd w:val="clear" w:color="auto" w:fill="FFFFFF"/>
        <w:spacing w:before="0" w:beforeAutospacing="0" w:after="130" w:afterAutospacing="0"/>
        <w:outlineLvl w:val="3"/>
        <w:rPr>
          <w:rFonts w:ascii="Arial" w:hAnsi="Arial" w:cs="Arial"/>
          <w:color w:val="69767A"/>
          <w:sz w:val="28"/>
          <w:szCs w:val="28"/>
        </w:rPr>
      </w:pPr>
      <w:r w:rsidRPr="006C2FB2">
        <w:rPr>
          <w:rFonts w:ascii="Arial" w:hAnsi="Arial" w:cs="Arial"/>
          <w:color w:val="69767A"/>
          <w:sz w:val="28"/>
          <w:szCs w:val="28"/>
        </w:rPr>
        <w:br/>
        <w:t>There are many other Cache providers but </w:t>
      </w:r>
      <w:proofErr w:type="spellStart"/>
      <w:r w:rsidRPr="006C2FB2">
        <w:rPr>
          <w:b/>
          <w:bCs/>
          <w:color w:val="69767A"/>
          <w:sz w:val="28"/>
          <w:szCs w:val="28"/>
        </w:rPr>
        <w:t>EhCache</w:t>
      </w:r>
      <w:proofErr w:type="spellEnd"/>
      <w:r w:rsidRPr="006C2FB2">
        <w:rPr>
          <w:b/>
          <w:bCs/>
          <w:color w:val="69767A"/>
          <w:sz w:val="28"/>
          <w:szCs w:val="28"/>
        </w:rPr>
        <w:t xml:space="preserve"> is one of the most widely used cache provider with Hibernate</w:t>
      </w:r>
      <w:r w:rsidRPr="006C2FB2">
        <w:rPr>
          <w:rFonts w:ascii="Arial" w:hAnsi="Arial" w:cs="Arial"/>
          <w:color w:val="69767A"/>
          <w:sz w:val="28"/>
          <w:szCs w:val="28"/>
        </w:rPr>
        <w:t>.</w:t>
      </w:r>
    </w:p>
    <w:p w:rsidR="0065416A" w:rsidRPr="0065416A" w:rsidRDefault="0065416A" w:rsidP="0065416A">
      <w:pPr>
        <w:shd w:val="clear" w:color="auto" w:fill="FFFFFF"/>
        <w:spacing w:after="130" w:line="240" w:lineRule="auto"/>
        <w:outlineLvl w:val="3"/>
        <w:rPr>
          <w:rFonts w:ascii="Arial" w:eastAsia="Times New Roman" w:hAnsi="Arial" w:cs="Arial"/>
          <w:color w:val="69767A"/>
          <w:sz w:val="28"/>
          <w:szCs w:val="28"/>
        </w:rPr>
      </w:pPr>
      <w:r w:rsidRPr="0065416A">
        <w:rPr>
          <w:rFonts w:ascii="Arial" w:eastAsia="Times New Roman" w:hAnsi="Arial" w:cs="Arial"/>
          <w:color w:val="69767A"/>
          <w:sz w:val="28"/>
          <w:szCs w:val="28"/>
        </w:rPr>
        <w:t>By default, </w:t>
      </w:r>
      <w:proofErr w:type="spellStart"/>
      <w:r w:rsidRPr="006C2FB2">
        <w:rPr>
          <w:rFonts w:ascii="Arial" w:eastAsia="Times New Roman" w:hAnsi="Arial" w:cs="Arial"/>
          <w:color w:val="69767A"/>
          <w:sz w:val="28"/>
          <w:szCs w:val="28"/>
        </w:rPr>
        <w:t>Ehcache</w:t>
      </w:r>
      <w:proofErr w:type="spellEnd"/>
      <w:r w:rsidRPr="006C2FB2">
        <w:rPr>
          <w:rFonts w:ascii="Arial" w:eastAsia="Times New Roman" w:hAnsi="Arial" w:cs="Arial"/>
          <w:color w:val="69767A"/>
          <w:sz w:val="28"/>
          <w:szCs w:val="28"/>
        </w:rPr>
        <w:t xml:space="preserve"> stores the cached files in temp folder</w:t>
      </w:r>
      <w:r w:rsidRPr="0065416A">
        <w:rPr>
          <w:rFonts w:ascii="Arial" w:eastAsia="Times New Roman" w:hAnsi="Arial" w:cs="Arial"/>
          <w:color w:val="69767A"/>
          <w:sz w:val="28"/>
          <w:szCs w:val="28"/>
        </w:rPr>
        <w:t xml:space="preserve">. </w:t>
      </w:r>
      <w:proofErr w:type="gramStart"/>
      <w:r w:rsidRPr="0065416A">
        <w:rPr>
          <w:rFonts w:ascii="Arial" w:eastAsia="Times New Roman" w:hAnsi="Arial" w:cs="Arial"/>
          <w:color w:val="69767A"/>
          <w:sz w:val="28"/>
          <w:szCs w:val="28"/>
        </w:rPr>
        <w:t>Which can be configured as below</w:t>
      </w:r>
      <w:proofErr w:type="gramEnd"/>
    </w:p>
    <w:p w:rsidR="0065416A" w:rsidRPr="0065416A" w:rsidRDefault="0065416A" w:rsidP="0065416A">
      <w:pPr>
        <w:shd w:val="clear" w:color="auto" w:fill="FFFFFF"/>
        <w:spacing w:after="130" w:line="240" w:lineRule="auto"/>
        <w:outlineLvl w:val="3"/>
        <w:rPr>
          <w:rFonts w:ascii="Arial" w:eastAsia="Times New Roman" w:hAnsi="Arial" w:cs="Arial"/>
          <w:color w:val="69767A"/>
          <w:sz w:val="28"/>
          <w:szCs w:val="28"/>
        </w:rPr>
      </w:pPr>
      <w:r w:rsidRPr="0065416A">
        <w:rPr>
          <w:rFonts w:ascii="Arial" w:eastAsia="Times New Roman" w:hAnsi="Arial" w:cs="Arial"/>
          <w:color w:val="69767A"/>
          <w:sz w:val="28"/>
          <w:szCs w:val="28"/>
        </w:rPr>
        <w:t>&lt; </w:t>
      </w:r>
      <w:proofErr w:type="spellStart"/>
      <w:r w:rsidRPr="006C2FB2">
        <w:rPr>
          <w:rFonts w:ascii="Arial" w:eastAsia="Times New Roman" w:hAnsi="Arial" w:cs="Arial"/>
          <w:color w:val="69767A"/>
          <w:sz w:val="28"/>
          <w:szCs w:val="28"/>
        </w:rPr>
        <w:t>diskStore</w:t>
      </w:r>
      <w:proofErr w:type="spellEnd"/>
      <w:r w:rsidRPr="006C2FB2">
        <w:rPr>
          <w:rFonts w:ascii="Arial" w:eastAsia="Times New Roman" w:hAnsi="Arial" w:cs="Arial"/>
          <w:color w:val="69767A"/>
          <w:sz w:val="28"/>
          <w:szCs w:val="28"/>
        </w:rPr>
        <w:t xml:space="preserve"> path=”</w:t>
      </w:r>
      <w:proofErr w:type="spellStart"/>
      <w:r w:rsidRPr="006C2FB2">
        <w:rPr>
          <w:rFonts w:ascii="Arial" w:eastAsia="Times New Roman" w:hAnsi="Arial" w:cs="Arial"/>
          <w:color w:val="69767A"/>
          <w:sz w:val="28"/>
          <w:szCs w:val="28"/>
        </w:rPr>
        <w:t>java.io.tmpdir</w:t>
      </w:r>
      <w:proofErr w:type="spellEnd"/>
      <w:r w:rsidRPr="006C2FB2">
        <w:rPr>
          <w:rFonts w:ascii="Arial" w:eastAsia="Times New Roman" w:hAnsi="Arial" w:cs="Arial"/>
          <w:color w:val="69767A"/>
          <w:sz w:val="28"/>
          <w:szCs w:val="28"/>
        </w:rPr>
        <w:t>”</w:t>
      </w:r>
      <w:r w:rsidRPr="0065416A">
        <w:rPr>
          <w:rFonts w:ascii="Arial" w:eastAsia="Times New Roman" w:hAnsi="Arial" w:cs="Arial"/>
          <w:color w:val="69767A"/>
          <w:sz w:val="28"/>
          <w:szCs w:val="28"/>
        </w:rPr>
        <w:t> / &gt; but in the above file, we have stored in specific folder “</w:t>
      </w:r>
      <w:r w:rsidRPr="006C2FB2">
        <w:rPr>
          <w:rFonts w:ascii="Arial" w:eastAsia="Times New Roman" w:hAnsi="Arial" w:cs="Arial"/>
          <w:color w:val="69767A"/>
          <w:sz w:val="28"/>
          <w:szCs w:val="28"/>
        </w:rPr>
        <w:t>cache</w:t>
      </w:r>
      <w:r w:rsidRPr="0065416A">
        <w:rPr>
          <w:rFonts w:ascii="Arial" w:eastAsia="Times New Roman" w:hAnsi="Arial" w:cs="Arial"/>
          <w:color w:val="69767A"/>
          <w:sz w:val="28"/>
          <w:szCs w:val="28"/>
        </w:rPr>
        <w:t>” in </w:t>
      </w:r>
      <w:r w:rsidRPr="006C2FB2">
        <w:rPr>
          <w:rFonts w:ascii="Arial" w:eastAsia="Times New Roman" w:hAnsi="Arial" w:cs="Arial"/>
          <w:color w:val="69767A"/>
          <w:sz w:val="28"/>
          <w:szCs w:val="28"/>
        </w:rPr>
        <w:t>C</w:t>
      </w:r>
      <w:r w:rsidRPr="0065416A">
        <w:rPr>
          <w:rFonts w:ascii="Arial" w:eastAsia="Times New Roman" w:hAnsi="Arial" w:cs="Arial"/>
          <w:color w:val="69767A"/>
          <w:sz w:val="28"/>
          <w:szCs w:val="28"/>
        </w:rPr>
        <w:t> drive, for this we have used &lt; </w:t>
      </w:r>
      <w:proofErr w:type="spellStart"/>
      <w:r w:rsidRPr="006C2FB2">
        <w:rPr>
          <w:rFonts w:ascii="Arial" w:eastAsia="Times New Roman" w:hAnsi="Arial" w:cs="Arial"/>
          <w:color w:val="69767A"/>
          <w:sz w:val="28"/>
          <w:szCs w:val="28"/>
        </w:rPr>
        <w:t>diskStore</w:t>
      </w:r>
      <w:proofErr w:type="spellEnd"/>
      <w:r w:rsidRPr="006C2FB2">
        <w:rPr>
          <w:rFonts w:ascii="Arial" w:eastAsia="Times New Roman" w:hAnsi="Arial" w:cs="Arial"/>
          <w:color w:val="69767A"/>
          <w:sz w:val="28"/>
          <w:szCs w:val="28"/>
        </w:rPr>
        <w:t> </w:t>
      </w:r>
      <w:r w:rsidRPr="0065416A">
        <w:rPr>
          <w:rFonts w:ascii="Arial" w:eastAsia="Times New Roman" w:hAnsi="Arial" w:cs="Arial"/>
          <w:color w:val="69767A"/>
          <w:sz w:val="28"/>
          <w:szCs w:val="28"/>
        </w:rPr>
        <w:t>&gt; tag.</w:t>
      </w:r>
    </w:p>
    <w:p w:rsidR="0065416A" w:rsidRPr="0065416A" w:rsidRDefault="0065416A" w:rsidP="0065416A">
      <w:pPr>
        <w:shd w:val="clear" w:color="auto" w:fill="FFFFFF"/>
        <w:spacing w:after="130" w:line="240" w:lineRule="auto"/>
        <w:outlineLvl w:val="3"/>
        <w:rPr>
          <w:rFonts w:ascii="Arial" w:eastAsia="Times New Roman" w:hAnsi="Arial" w:cs="Arial"/>
          <w:color w:val="69767A"/>
          <w:sz w:val="28"/>
          <w:szCs w:val="28"/>
        </w:rPr>
      </w:pPr>
      <w:r w:rsidRPr="0065416A">
        <w:rPr>
          <w:rFonts w:ascii="Arial" w:eastAsia="Times New Roman" w:hAnsi="Arial" w:cs="Arial"/>
          <w:color w:val="69767A"/>
          <w:sz w:val="28"/>
          <w:szCs w:val="28"/>
        </w:rPr>
        <w:t>We have defined our cache name as “</w:t>
      </w:r>
      <w:proofErr w:type="spellStart"/>
      <w:r w:rsidRPr="006C2FB2">
        <w:rPr>
          <w:rFonts w:ascii="Arial" w:eastAsia="Times New Roman" w:hAnsi="Arial" w:cs="Arial"/>
          <w:color w:val="69767A"/>
          <w:sz w:val="28"/>
          <w:szCs w:val="28"/>
        </w:rPr>
        <w:t>employeeCache</w:t>
      </w:r>
      <w:proofErr w:type="spellEnd"/>
      <w:r w:rsidRPr="0065416A">
        <w:rPr>
          <w:rFonts w:ascii="Arial" w:eastAsia="Times New Roman" w:hAnsi="Arial" w:cs="Arial"/>
          <w:color w:val="69767A"/>
          <w:sz w:val="28"/>
          <w:szCs w:val="28"/>
        </w:rPr>
        <w:t>”</w:t>
      </w:r>
    </w:p>
    <w:p w:rsidR="0065416A" w:rsidRPr="0065416A" w:rsidRDefault="0065416A" w:rsidP="0065416A">
      <w:pPr>
        <w:shd w:val="clear" w:color="auto" w:fill="FFFFFF"/>
        <w:spacing w:before="52" w:after="52" w:line="240" w:lineRule="auto"/>
        <w:outlineLvl w:val="5"/>
        <w:rPr>
          <w:rFonts w:ascii="Arial" w:eastAsia="Times New Roman" w:hAnsi="Arial" w:cs="Arial"/>
          <w:color w:val="69767A"/>
          <w:sz w:val="28"/>
          <w:szCs w:val="28"/>
        </w:rPr>
      </w:pPr>
      <w:proofErr w:type="spellStart"/>
      <w:proofErr w:type="gramStart"/>
      <w:r w:rsidRPr="006C2FB2">
        <w:rPr>
          <w:rFonts w:ascii="Arial" w:eastAsia="Times New Roman" w:hAnsi="Arial" w:cs="Arial"/>
          <w:color w:val="69767A"/>
          <w:sz w:val="28"/>
          <w:szCs w:val="28"/>
        </w:rPr>
        <w:t>defaultCache</w:t>
      </w:r>
      <w:proofErr w:type="spellEnd"/>
      <w:proofErr w:type="gramEnd"/>
    </w:p>
    <w:p w:rsidR="0065416A" w:rsidRPr="0065416A" w:rsidRDefault="0065416A" w:rsidP="0065416A">
      <w:pPr>
        <w:shd w:val="clear" w:color="auto" w:fill="FFFFFF"/>
        <w:spacing w:after="130" w:line="240" w:lineRule="auto"/>
        <w:outlineLvl w:val="3"/>
        <w:rPr>
          <w:rFonts w:ascii="Arial" w:eastAsia="Times New Roman" w:hAnsi="Arial" w:cs="Arial"/>
          <w:color w:val="69767A"/>
          <w:sz w:val="28"/>
          <w:szCs w:val="28"/>
        </w:rPr>
      </w:pPr>
      <w:r w:rsidRPr="0065416A">
        <w:rPr>
          <w:rFonts w:ascii="Arial" w:eastAsia="Times New Roman" w:hAnsi="Arial" w:cs="Arial"/>
          <w:color w:val="69767A"/>
          <w:sz w:val="28"/>
          <w:szCs w:val="28"/>
        </w:rPr>
        <w:t>It is a </w:t>
      </w:r>
      <w:r w:rsidRPr="006C2FB2">
        <w:rPr>
          <w:rFonts w:ascii="Arial" w:eastAsia="Times New Roman" w:hAnsi="Arial" w:cs="Arial"/>
          <w:color w:val="69767A"/>
          <w:sz w:val="28"/>
          <w:szCs w:val="28"/>
        </w:rPr>
        <w:t>mandatory configuration</w:t>
      </w:r>
      <w:r w:rsidRPr="0065416A">
        <w:rPr>
          <w:rFonts w:ascii="Arial" w:eastAsia="Times New Roman" w:hAnsi="Arial" w:cs="Arial"/>
          <w:color w:val="69767A"/>
          <w:sz w:val="28"/>
          <w:szCs w:val="28"/>
        </w:rPr>
        <w:t>, which is used when an </w:t>
      </w:r>
      <w:r w:rsidRPr="006C2FB2">
        <w:rPr>
          <w:rFonts w:ascii="Arial" w:eastAsia="Times New Roman" w:hAnsi="Arial" w:cs="Arial"/>
          <w:color w:val="69767A"/>
          <w:sz w:val="28"/>
          <w:szCs w:val="28"/>
        </w:rPr>
        <w:t>Object needs to be cached</w:t>
      </w:r>
      <w:r w:rsidRPr="0065416A">
        <w:rPr>
          <w:rFonts w:ascii="Arial" w:eastAsia="Times New Roman" w:hAnsi="Arial" w:cs="Arial"/>
          <w:color w:val="69767A"/>
          <w:sz w:val="28"/>
          <w:szCs w:val="28"/>
        </w:rPr>
        <w:t> and there are </w:t>
      </w:r>
      <w:r w:rsidRPr="006C2FB2">
        <w:rPr>
          <w:rFonts w:ascii="Arial" w:eastAsia="Times New Roman" w:hAnsi="Arial" w:cs="Arial"/>
          <w:color w:val="69767A"/>
          <w:sz w:val="28"/>
          <w:szCs w:val="28"/>
        </w:rPr>
        <w:t>no caching regions defined</w:t>
      </w:r>
      <w:r w:rsidRPr="0065416A">
        <w:rPr>
          <w:rFonts w:ascii="Arial" w:eastAsia="Times New Roman" w:hAnsi="Arial" w:cs="Arial"/>
          <w:color w:val="69767A"/>
          <w:sz w:val="28"/>
          <w:szCs w:val="28"/>
        </w:rPr>
        <w:t>.</w:t>
      </w:r>
    </w:p>
    <w:p w:rsidR="0065416A" w:rsidRPr="0065416A" w:rsidRDefault="0065416A" w:rsidP="0065416A">
      <w:pPr>
        <w:shd w:val="clear" w:color="auto" w:fill="FFFFFF"/>
        <w:spacing w:after="130" w:line="240" w:lineRule="auto"/>
        <w:outlineLvl w:val="3"/>
        <w:rPr>
          <w:rFonts w:ascii="Arial" w:eastAsia="Times New Roman" w:hAnsi="Arial" w:cs="Arial"/>
          <w:color w:val="69767A"/>
          <w:sz w:val="28"/>
          <w:szCs w:val="28"/>
        </w:rPr>
      </w:pPr>
      <w:r w:rsidRPr="006C2FB2">
        <w:rPr>
          <w:rFonts w:ascii="Arial" w:eastAsia="Times New Roman" w:hAnsi="Arial" w:cs="Arial"/>
          <w:color w:val="69767A"/>
          <w:sz w:val="28"/>
          <w:szCs w:val="28"/>
        </w:rPr>
        <w:t>cache name=”</w:t>
      </w:r>
      <w:proofErr w:type="spellStart"/>
      <w:r w:rsidRPr="006C2FB2">
        <w:rPr>
          <w:rFonts w:ascii="Arial" w:eastAsia="Times New Roman" w:hAnsi="Arial" w:cs="Arial"/>
          <w:color w:val="69767A"/>
          <w:sz w:val="28"/>
          <w:szCs w:val="28"/>
        </w:rPr>
        <w:t>employeeCache</w:t>
      </w:r>
      <w:proofErr w:type="spellEnd"/>
      <w:proofErr w:type="gramStart"/>
      <w:r w:rsidRPr="006C2FB2">
        <w:rPr>
          <w:rFonts w:ascii="Arial" w:eastAsia="Times New Roman" w:hAnsi="Arial" w:cs="Arial"/>
          <w:color w:val="69767A"/>
          <w:sz w:val="28"/>
          <w:szCs w:val="28"/>
        </w:rPr>
        <w:t>” :</w:t>
      </w:r>
      <w:proofErr w:type="gramEnd"/>
      <w:r w:rsidRPr="0065416A">
        <w:rPr>
          <w:rFonts w:ascii="Arial" w:eastAsia="Times New Roman" w:hAnsi="Arial" w:cs="Arial"/>
          <w:color w:val="69767A"/>
          <w:sz w:val="28"/>
          <w:szCs w:val="28"/>
        </w:rPr>
        <w:t> This is used to </w:t>
      </w:r>
      <w:r w:rsidRPr="006C2FB2">
        <w:rPr>
          <w:rFonts w:ascii="Arial" w:eastAsia="Times New Roman" w:hAnsi="Arial" w:cs="Arial"/>
          <w:color w:val="69767A"/>
          <w:sz w:val="28"/>
          <w:szCs w:val="28"/>
        </w:rPr>
        <w:t>define the cache region</w:t>
      </w:r>
      <w:r w:rsidRPr="0065416A">
        <w:rPr>
          <w:rFonts w:ascii="Arial" w:eastAsia="Times New Roman" w:hAnsi="Arial" w:cs="Arial"/>
          <w:color w:val="69767A"/>
          <w:sz w:val="28"/>
          <w:szCs w:val="28"/>
        </w:rPr>
        <w:t> and its configuration.</w:t>
      </w:r>
      <w:r w:rsidRPr="0065416A">
        <w:rPr>
          <w:rFonts w:ascii="Arial" w:eastAsia="Times New Roman" w:hAnsi="Arial" w:cs="Arial"/>
          <w:color w:val="69767A"/>
          <w:sz w:val="28"/>
          <w:szCs w:val="28"/>
        </w:rPr>
        <w:br/>
      </w:r>
      <w:r w:rsidRPr="0065416A">
        <w:rPr>
          <w:rFonts w:ascii="Arial" w:eastAsia="Times New Roman" w:hAnsi="Arial" w:cs="Arial"/>
          <w:color w:val="69767A"/>
          <w:sz w:val="28"/>
          <w:szCs w:val="28"/>
        </w:rPr>
        <w:br/>
      </w:r>
    </w:p>
    <w:p w:rsidR="0065416A" w:rsidRPr="0065416A" w:rsidRDefault="0065416A" w:rsidP="0065416A">
      <w:pPr>
        <w:shd w:val="clear" w:color="auto" w:fill="FFFFFF"/>
        <w:spacing w:before="52" w:after="52" w:line="240" w:lineRule="auto"/>
        <w:outlineLvl w:val="5"/>
        <w:rPr>
          <w:rFonts w:ascii="Arial" w:eastAsia="Times New Roman" w:hAnsi="Arial" w:cs="Arial"/>
          <w:color w:val="69767A"/>
          <w:sz w:val="28"/>
          <w:szCs w:val="28"/>
        </w:rPr>
      </w:pPr>
      <w:proofErr w:type="gramStart"/>
      <w:r w:rsidRPr="006C2FB2">
        <w:rPr>
          <w:rFonts w:ascii="Arial" w:eastAsia="Times New Roman" w:hAnsi="Arial" w:cs="Arial"/>
          <w:color w:val="69767A"/>
          <w:sz w:val="28"/>
          <w:szCs w:val="28"/>
        </w:rPr>
        <w:t>eternal=</w:t>
      </w:r>
      <w:proofErr w:type="gramEnd"/>
      <w:r w:rsidRPr="006C2FB2">
        <w:rPr>
          <w:rFonts w:ascii="Arial" w:eastAsia="Times New Roman" w:hAnsi="Arial" w:cs="Arial"/>
          <w:color w:val="69767A"/>
          <w:sz w:val="28"/>
          <w:szCs w:val="28"/>
        </w:rPr>
        <w:t>true/false</w:t>
      </w:r>
    </w:p>
    <w:p w:rsidR="0065416A" w:rsidRPr="0065416A" w:rsidRDefault="0065416A" w:rsidP="0065416A">
      <w:pPr>
        <w:shd w:val="clear" w:color="auto" w:fill="FFFFFF"/>
        <w:spacing w:after="130" w:line="240" w:lineRule="auto"/>
        <w:outlineLvl w:val="3"/>
        <w:rPr>
          <w:rFonts w:ascii="Arial" w:eastAsia="Times New Roman" w:hAnsi="Arial" w:cs="Arial"/>
          <w:color w:val="69767A"/>
          <w:sz w:val="28"/>
          <w:szCs w:val="28"/>
        </w:rPr>
      </w:pPr>
      <w:r w:rsidRPr="0065416A">
        <w:rPr>
          <w:rFonts w:ascii="Arial" w:eastAsia="Times New Roman" w:hAnsi="Arial" w:cs="Arial"/>
          <w:color w:val="69767A"/>
          <w:sz w:val="28"/>
          <w:szCs w:val="28"/>
        </w:rPr>
        <w:br/>
        <w:t>If we specify </w:t>
      </w:r>
      <w:r w:rsidRPr="006C2FB2">
        <w:rPr>
          <w:rFonts w:ascii="Arial" w:eastAsia="Times New Roman" w:hAnsi="Arial" w:cs="Arial"/>
          <w:color w:val="69767A"/>
          <w:sz w:val="28"/>
          <w:szCs w:val="28"/>
        </w:rPr>
        <w:t>eternal=”true”</w:t>
      </w:r>
      <w:r w:rsidRPr="0065416A">
        <w:rPr>
          <w:rFonts w:ascii="Arial" w:eastAsia="Times New Roman" w:hAnsi="Arial" w:cs="Arial"/>
          <w:color w:val="69767A"/>
          <w:sz w:val="28"/>
          <w:szCs w:val="28"/>
        </w:rPr>
        <w:t>, hibernate will </w:t>
      </w:r>
      <w:r w:rsidRPr="006C2FB2">
        <w:rPr>
          <w:rFonts w:ascii="Arial" w:eastAsia="Times New Roman" w:hAnsi="Arial" w:cs="Arial"/>
          <w:color w:val="69767A"/>
          <w:sz w:val="28"/>
          <w:szCs w:val="28"/>
        </w:rPr>
        <w:t>internally </w:t>
      </w:r>
      <w:r w:rsidRPr="0065416A">
        <w:rPr>
          <w:rFonts w:ascii="Arial" w:eastAsia="Times New Roman" w:hAnsi="Arial" w:cs="Arial"/>
          <w:color w:val="69767A"/>
          <w:sz w:val="28"/>
          <w:szCs w:val="28"/>
        </w:rPr>
        <w:t>define the </w:t>
      </w:r>
      <w:r w:rsidRPr="006C2FB2">
        <w:rPr>
          <w:rFonts w:ascii="Arial" w:eastAsia="Times New Roman" w:hAnsi="Arial" w:cs="Arial"/>
          <w:color w:val="69767A"/>
          <w:sz w:val="28"/>
          <w:szCs w:val="28"/>
        </w:rPr>
        <w:t>idle time and time span of cache region</w:t>
      </w:r>
      <w:r w:rsidRPr="0065416A">
        <w:rPr>
          <w:rFonts w:ascii="Arial" w:eastAsia="Times New Roman" w:hAnsi="Arial" w:cs="Arial"/>
          <w:color w:val="69767A"/>
          <w:sz w:val="28"/>
          <w:szCs w:val="28"/>
        </w:rPr>
        <w:t>.</w:t>
      </w:r>
    </w:p>
    <w:p w:rsidR="0065416A" w:rsidRPr="00406BA3" w:rsidRDefault="0065416A" w:rsidP="00406BA3">
      <w:pPr>
        <w:spacing w:after="130" w:line="240" w:lineRule="auto"/>
        <w:rPr>
          <w:ins w:id="0" w:author="Unknown"/>
          <w:rFonts w:ascii="Arial" w:eastAsia="Times New Roman" w:hAnsi="Arial" w:cs="Arial"/>
          <w:color w:val="69767A"/>
          <w:sz w:val="28"/>
          <w:szCs w:val="28"/>
        </w:rPr>
      </w:pPr>
    </w:p>
    <w:p w:rsidR="006E0FE9" w:rsidRPr="008A5E3A" w:rsidRDefault="006E0FE9" w:rsidP="006E0FE9">
      <w:pPr>
        <w:pStyle w:val="Heading1"/>
        <w:shd w:val="clear" w:color="auto" w:fill="FFFFFF"/>
        <w:spacing w:before="83" w:after="83"/>
        <w:rPr>
          <w:rFonts w:ascii="Arial" w:eastAsia="Times New Roman" w:hAnsi="Arial" w:cs="Arial"/>
          <w:b w:val="0"/>
          <w:bCs w:val="0"/>
          <w:color w:val="69767A"/>
        </w:rPr>
      </w:pPr>
      <w:r w:rsidRPr="008A5E3A">
        <w:rPr>
          <w:rFonts w:ascii="Arial" w:eastAsia="Times New Roman" w:hAnsi="Arial" w:cs="Arial"/>
          <w:b w:val="0"/>
          <w:bCs w:val="0"/>
          <w:color w:val="69767A"/>
        </w:rPr>
        <w:lastRenderedPageBreak/>
        <w:t>Hibernate Fetch types</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p>
    <w:p w:rsidR="006E0FE9" w:rsidRPr="008A5E3A" w:rsidRDefault="006E0FE9" w:rsidP="006E0FE9">
      <w:pPr>
        <w:pStyle w:val="Heading3"/>
        <w:shd w:val="clear" w:color="auto" w:fill="FFFFFF"/>
        <w:spacing w:before="133" w:beforeAutospacing="0" w:after="67" w:afterAutospacing="0"/>
        <w:rPr>
          <w:rFonts w:ascii="Arial" w:hAnsi="Arial" w:cs="Arial"/>
          <w:b w:val="0"/>
          <w:bCs w:val="0"/>
          <w:color w:val="69767A"/>
          <w:sz w:val="28"/>
          <w:szCs w:val="28"/>
        </w:rPr>
      </w:pPr>
      <w:r w:rsidRPr="008A5E3A">
        <w:rPr>
          <w:rFonts w:ascii="Arial" w:hAnsi="Arial" w:cs="Arial"/>
          <w:color w:val="69767A"/>
          <w:sz w:val="28"/>
          <w:szCs w:val="28"/>
        </w:rPr>
        <w:t>Let us understand the different modes of Fetch and When to use them</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br/>
        <w:t>In any </w:t>
      </w:r>
      <w:r w:rsidRPr="008A5E3A">
        <w:rPr>
          <w:b/>
          <w:bCs/>
          <w:sz w:val="28"/>
          <w:szCs w:val="28"/>
        </w:rPr>
        <w:t>ORM </w:t>
      </w:r>
      <w:r w:rsidRPr="008A5E3A">
        <w:rPr>
          <w:rFonts w:ascii="Arial" w:hAnsi="Arial" w:cs="Arial"/>
          <w:color w:val="69767A"/>
          <w:sz w:val="28"/>
          <w:szCs w:val="28"/>
        </w:rPr>
        <w:t>framework, it’s very important to understand </w:t>
      </w:r>
      <w:r w:rsidRPr="008A5E3A">
        <w:rPr>
          <w:i/>
          <w:iCs/>
          <w:sz w:val="28"/>
          <w:szCs w:val="28"/>
        </w:rPr>
        <w:t>how it loads the entity</w:t>
      </w:r>
      <w:r w:rsidRPr="008A5E3A">
        <w:rPr>
          <w:rFonts w:ascii="Arial" w:hAnsi="Arial" w:cs="Arial"/>
          <w:color w:val="69767A"/>
          <w:sz w:val="28"/>
          <w:szCs w:val="28"/>
        </w:rPr>
        <w:t> especially when entity has </w:t>
      </w:r>
      <w:r w:rsidRPr="008A5E3A">
        <w:rPr>
          <w:b/>
          <w:bCs/>
          <w:sz w:val="28"/>
          <w:szCs w:val="28"/>
        </w:rPr>
        <w:t>relations </w:t>
      </w:r>
      <w:r w:rsidRPr="008A5E3A">
        <w:rPr>
          <w:rFonts w:ascii="Arial" w:hAnsi="Arial" w:cs="Arial"/>
          <w:color w:val="69767A"/>
          <w:sz w:val="28"/>
          <w:szCs w:val="28"/>
        </w:rPr>
        <w:t>and </w:t>
      </w:r>
      <w:r w:rsidRPr="008A5E3A">
        <w:rPr>
          <w:b/>
          <w:bCs/>
          <w:sz w:val="28"/>
          <w:szCs w:val="28"/>
        </w:rPr>
        <w:t>collections </w:t>
      </w:r>
      <w:r w:rsidRPr="008A5E3A">
        <w:rPr>
          <w:rFonts w:ascii="Arial" w:hAnsi="Arial" w:cs="Arial"/>
          <w:color w:val="69767A"/>
          <w:sz w:val="28"/>
          <w:szCs w:val="28"/>
        </w:rPr>
        <w:t>in it.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In </w:t>
      </w:r>
      <w:r w:rsidRPr="008A5E3A">
        <w:rPr>
          <w:b/>
          <w:bCs/>
          <w:sz w:val="28"/>
          <w:szCs w:val="28"/>
        </w:rPr>
        <w:t>Hibernate </w:t>
      </w:r>
      <w:r w:rsidRPr="008A5E3A">
        <w:rPr>
          <w:rFonts w:ascii="Arial" w:hAnsi="Arial" w:cs="Arial"/>
          <w:color w:val="69767A"/>
          <w:sz w:val="28"/>
          <w:szCs w:val="28"/>
        </w:rPr>
        <w:t>we call it as </w:t>
      </w:r>
      <w:r w:rsidRPr="008A5E3A">
        <w:rPr>
          <w:b/>
          <w:bCs/>
          <w:sz w:val="28"/>
          <w:szCs w:val="28"/>
        </w:rPr>
        <w:t>Fetch mode</w:t>
      </w:r>
      <w:r w:rsidRPr="008A5E3A">
        <w:rPr>
          <w:rFonts w:ascii="Arial" w:hAnsi="Arial" w:cs="Arial"/>
          <w:color w:val="69767A"/>
          <w:sz w:val="28"/>
          <w:szCs w:val="28"/>
        </w:rPr>
        <w:t> or </w:t>
      </w:r>
      <w:r w:rsidRPr="008A5E3A">
        <w:rPr>
          <w:b/>
          <w:bCs/>
          <w:sz w:val="28"/>
          <w:szCs w:val="28"/>
        </w:rPr>
        <w:t>fetching strategy</w:t>
      </w:r>
      <w:r w:rsidRPr="008A5E3A">
        <w:rPr>
          <w:rFonts w:ascii="Arial" w:hAnsi="Arial" w:cs="Arial"/>
          <w:color w:val="69767A"/>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Yes Hibernate decides how to load the entity based on the </w:t>
      </w:r>
      <w:r w:rsidRPr="008A5E3A">
        <w:rPr>
          <w:b/>
          <w:bCs/>
          <w:sz w:val="28"/>
          <w:szCs w:val="28"/>
        </w:rPr>
        <w:t>fetch mode</w:t>
      </w:r>
      <w:r w:rsidRPr="008A5E3A">
        <w:rPr>
          <w:rFonts w:ascii="Arial" w:hAnsi="Arial" w:cs="Arial"/>
          <w:color w:val="69767A"/>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b/>
          <w:bCs/>
          <w:sz w:val="28"/>
          <w:szCs w:val="28"/>
        </w:rPr>
        <w:t>Example:</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proofErr w:type="gramStart"/>
      <w:r w:rsidRPr="008A5E3A">
        <w:rPr>
          <w:rFonts w:ascii="Arial" w:hAnsi="Arial" w:cs="Arial"/>
          <w:color w:val="69767A"/>
          <w:sz w:val="28"/>
          <w:szCs w:val="28"/>
        </w:rPr>
        <w:t>If </w:t>
      </w:r>
      <w:r w:rsidRPr="008A5E3A">
        <w:rPr>
          <w:b/>
          <w:bCs/>
          <w:sz w:val="28"/>
          <w:szCs w:val="28"/>
        </w:rPr>
        <w:t>User </w:t>
      </w:r>
      <w:r w:rsidRPr="008A5E3A">
        <w:rPr>
          <w:rFonts w:ascii="Arial" w:hAnsi="Arial" w:cs="Arial"/>
          <w:color w:val="69767A"/>
          <w:sz w:val="28"/>
          <w:szCs w:val="28"/>
        </w:rPr>
        <w:t>entity has a Collection of </w:t>
      </w:r>
      <w:r w:rsidRPr="008A5E3A">
        <w:rPr>
          <w:b/>
          <w:bCs/>
          <w:sz w:val="28"/>
          <w:szCs w:val="28"/>
        </w:rPr>
        <w:t>Address </w:t>
      </w:r>
      <w:r w:rsidRPr="008A5E3A">
        <w:rPr>
          <w:rFonts w:ascii="Arial" w:hAnsi="Arial" w:cs="Arial"/>
          <w:color w:val="69767A"/>
          <w:sz w:val="28"/>
          <w:szCs w:val="28"/>
        </w:rPr>
        <w:t>entity in it.</w:t>
      </w:r>
      <w:proofErr w:type="gramEnd"/>
      <w:r w:rsidRPr="008A5E3A">
        <w:rPr>
          <w:rFonts w:ascii="Arial" w:hAnsi="Arial" w:cs="Arial"/>
          <w:color w:val="69767A"/>
          <w:sz w:val="28"/>
          <w:szCs w:val="28"/>
        </w:rPr>
        <w:br/>
        <w:t xml:space="preserve">When we load User, Should we load Addresses as </w:t>
      </w:r>
      <w:proofErr w:type="gramStart"/>
      <w:r w:rsidRPr="008A5E3A">
        <w:rPr>
          <w:rFonts w:ascii="Arial" w:hAnsi="Arial" w:cs="Arial"/>
          <w:color w:val="69767A"/>
          <w:sz w:val="28"/>
          <w:szCs w:val="28"/>
        </w:rPr>
        <w:t>well ?</w:t>
      </w:r>
      <w:proofErr w:type="gramEnd"/>
      <w:r w:rsidRPr="008A5E3A">
        <w:rPr>
          <w:rFonts w:ascii="Arial" w:hAnsi="Arial" w:cs="Arial"/>
          <w:color w:val="69767A"/>
          <w:sz w:val="28"/>
          <w:szCs w:val="28"/>
        </w:rPr>
        <w:t xml:space="preserve"> Or We should load only </w:t>
      </w:r>
      <w:proofErr w:type="gramStart"/>
      <w:r w:rsidRPr="008A5E3A">
        <w:rPr>
          <w:rFonts w:ascii="Arial" w:hAnsi="Arial" w:cs="Arial"/>
          <w:color w:val="69767A"/>
          <w:sz w:val="28"/>
          <w:szCs w:val="28"/>
        </w:rPr>
        <w:t>User ?</w:t>
      </w:r>
      <w:proofErr w:type="gramEnd"/>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Answer to this question in </w:t>
      </w:r>
      <w:r w:rsidRPr="008A5E3A">
        <w:rPr>
          <w:b/>
          <w:bCs/>
          <w:sz w:val="28"/>
          <w:szCs w:val="28"/>
        </w:rPr>
        <w:t>Hibernate is based on Fetch mode</w:t>
      </w:r>
      <w:r w:rsidRPr="008A5E3A">
        <w:rPr>
          <w:rFonts w:ascii="Arial" w:hAnsi="Arial" w:cs="Arial"/>
          <w:color w:val="69767A"/>
          <w:sz w:val="28"/>
          <w:szCs w:val="28"/>
        </w:rPr>
        <w:t> we specify.</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When we load </w:t>
      </w:r>
      <w:proofErr w:type="spellStart"/>
      <w:r w:rsidRPr="008A5E3A">
        <w:rPr>
          <w:b/>
          <w:bCs/>
          <w:sz w:val="28"/>
          <w:szCs w:val="28"/>
        </w:rPr>
        <w:t>User</w:t>
      </w:r>
      <w:proofErr w:type="gramStart"/>
      <w:r w:rsidRPr="008A5E3A">
        <w:rPr>
          <w:rFonts w:ascii="Arial" w:hAnsi="Arial" w:cs="Arial"/>
          <w:color w:val="69767A"/>
          <w:sz w:val="28"/>
          <w:szCs w:val="28"/>
        </w:rPr>
        <w:t>,at</w:t>
      </w:r>
      <w:proofErr w:type="spellEnd"/>
      <w:proofErr w:type="gramEnd"/>
      <w:r w:rsidRPr="008A5E3A">
        <w:rPr>
          <w:rFonts w:ascii="Arial" w:hAnsi="Arial" w:cs="Arial"/>
          <w:color w:val="69767A"/>
          <w:sz w:val="28"/>
          <w:szCs w:val="28"/>
        </w:rPr>
        <w:t xml:space="preserve"> the same time if we load </w:t>
      </w:r>
      <w:r w:rsidRPr="008A5E3A">
        <w:rPr>
          <w:b/>
          <w:bCs/>
          <w:sz w:val="28"/>
          <w:szCs w:val="28"/>
        </w:rPr>
        <w:t>Address also</w:t>
      </w:r>
      <w:r w:rsidRPr="008A5E3A">
        <w:rPr>
          <w:rFonts w:ascii="Arial" w:hAnsi="Arial" w:cs="Arial"/>
          <w:color w:val="69767A"/>
          <w:sz w:val="28"/>
          <w:szCs w:val="28"/>
        </w:rPr>
        <w:t xml:space="preserve">, then </w:t>
      </w:r>
      <w:proofErr w:type="spellStart"/>
      <w:r w:rsidRPr="008A5E3A">
        <w:rPr>
          <w:rFonts w:ascii="Arial" w:hAnsi="Arial" w:cs="Arial"/>
          <w:color w:val="69767A"/>
          <w:sz w:val="28"/>
          <w:szCs w:val="28"/>
        </w:rPr>
        <w:t>its</w:t>
      </w:r>
      <w:proofErr w:type="spellEnd"/>
      <w:r w:rsidRPr="008A5E3A">
        <w:rPr>
          <w:rFonts w:ascii="Arial" w:hAnsi="Arial" w:cs="Arial"/>
          <w:color w:val="69767A"/>
          <w:sz w:val="28"/>
          <w:szCs w:val="28"/>
        </w:rPr>
        <w:t xml:space="preserve"> called as </w:t>
      </w:r>
      <w:r w:rsidRPr="008A5E3A">
        <w:rPr>
          <w:b/>
          <w:bCs/>
          <w:sz w:val="28"/>
          <w:szCs w:val="28"/>
        </w:rPr>
        <w:t>EAGER loading</w:t>
      </w:r>
      <w:r w:rsidRPr="008A5E3A">
        <w:rPr>
          <w:rFonts w:ascii="Arial" w:hAnsi="Arial" w:cs="Arial"/>
          <w:color w:val="69767A"/>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If we </w:t>
      </w:r>
      <w:r w:rsidRPr="008A5E3A">
        <w:rPr>
          <w:b/>
          <w:bCs/>
          <w:sz w:val="28"/>
          <w:szCs w:val="28"/>
        </w:rPr>
        <w:t>delay </w:t>
      </w:r>
      <w:r w:rsidRPr="008A5E3A">
        <w:rPr>
          <w:rFonts w:ascii="Arial" w:hAnsi="Arial" w:cs="Arial"/>
          <w:color w:val="69767A"/>
          <w:sz w:val="28"/>
          <w:szCs w:val="28"/>
        </w:rPr>
        <w:t>the loading of </w:t>
      </w:r>
      <w:r w:rsidRPr="008A5E3A">
        <w:rPr>
          <w:b/>
          <w:bCs/>
          <w:sz w:val="28"/>
          <w:szCs w:val="28"/>
        </w:rPr>
        <w:t>Addresses </w:t>
      </w:r>
      <w:r w:rsidRPr="008A5E3A">
        <w:rPr>
          <w:rFonts w:ascii="Arial" w:hAnsi="Arial" w:cs="Arial"/>
          <w:color w:val="69767A"/>
          <w:sz w:val="28"/>
          <w:szCs w:val="28"/>
        </w:rPr>
        <w:t>while loading </w:t>
      </w:r>
      <w:r w:rsidRPr="008A5E3A">
        <w:rPr>
          <w:b/>
          <w:bCs/>
          <w:sz w:val="28"/>
          <w:szCs w:val="28"/>
        </w:rPr>
        <w:t>User </w:t>
      </w:r>
      <w:r w:rsidRPr="008A5E3A">
        <w:rPr>
          <w:rFonts w:ascii="Arial" w:hAnsi="Arial" w:cs="Arial"/>
          <w:color w:val="69767A"/>
          <w:sz w:val="28"/>
          <w:szCs w:val="28"/>
        </w:rPr>
        <w:t>until we </w:t>
      </w:r>
      <w:r w:rsidRPr="008A5E3A">
        <w:rPr>
          <w:b/>
          <w:bCs/>
          <w:sz w:val="28"/>
          <w:szCs w:val="28"/>
        </w:rPr>
        <w:t>require </w:t>
      </w:r>
      <w:r w:rsidRPr="008A5E3A">
        <w:rPr>
          <w:rFonts w:ascii="Arial" w:hAnsi="Arial" w:cs="Arial"/>
          <w:color w:val="69767A"/>
          <w:sz w:val="28"/>
          <w:szCs w:val="28"/>
        </w:rPr>
        <w:t>Addresses then it’s called </w:t>
      </w:r>
      <w:r w:rsidRPr="008A5E3A">
        <w:rPr>
          <w:b/>
          <w:bCs/>
          <w:sz w:val="28"/>
          <w:szCs w:val="28"/>
        </w:rPr>
        <w:t>Lazy loading</w:t>
      </w:r>
      <w:r w:rsidRPr="008A5E3A">
        <w:rPr>
          <w:rFonts w:ascii="Arial" w:hAnsi="Arial" w:cs="Arial"/>
          <w:color w:val="69767A"/>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Fetch mode helps us in customizing the number of queries generated and amount of data retrieved.</w:t>
      </w:r>
      <w:r w:rsidRPr="008A5E3A">
        <w:rPr>
          <w:rFonts w:ascii="Arial" w:hAnsi="Arial" w:cs="Arial"/>
          <w:color w:val="69767A"/>
          <w:sz w:val="28"/>
          <w:szCs w:val="28"/>
        </w:rPr>
        <w:br/>
      </w:r>
      <w:r w:rsidRPr="008A5E3A">
        <w:rPr>
          <w:rFonts w:ascii="Arial" w:hAnsi="Arial" w:cs="Arial"/>
          <w:color w:val="69767A"/>
          <w:sz w:val="28"/>
          <w:szCs w:val="28"/>
        </w:rPr>
        <w:br/>
      </w:r>
    </w:p>
    <w:p w:rsidR="006E0FE9" w:rsidRPr="008A5E3A" w:rsidRDefault="006E0FE9" w:rsidP="006E0FE9">
      <w:pPr>
        <w:pStyle w:val="Heading3"/>
        <w:shd w:val="clear" w:color="auto" w:fill="FFFFFF"/>
        <w:spacing w:before="133" w:beforeAutospacing="0" w:after="67" w:afterAutospacing="0"/>
        <w:rPr>
          <w:rFonts w:ascii="Arial" w:hAnsi="Arial" w:cs="Arial"/>
          <w:b w:val="0"/>
          <w:bCs w:val="0"/>
          <w:color w:val="69767A"/>
          <w:sz w:val="28"/>
          <w:szCs w:val="28"/>
        </w:rPr>
      </w:pPr>
      <w:r w:rsidRPr="008A5E3A">
        <w:rPr>
          <w:rFonts w:ascii="Arial" w:hAnsi="Arial" w:cs="Arial"/>
          <w:color w:val="69767A"/>
          <w:sz w:val="28"/>
          <w:szCs w:val="28"/>
        </w:rPr>
        <w:t>Different Fetch modes supported by Hibernate</w:t>
      </w:r>
    </w:p>
    <w:p w:rsidR="006E0FE9" w:rsidRPr="008A5E3A" w:rsidRDefault="006E0FE9" w:rsidP="006E0FE9">
      <w:pPr>
        <w:pStyle w:val="Heading5"/>
        <w:shd w:val="clear" w:color="auto" w:fill="FFFFFF"/>
        <w:spacing w:before="67" w:beforeAutospacing="0" w:after="67" w:afterAutospacing="0"/>
        <w:rPr>
          <w:rFonts w:ascii="Arial" w:hAnsi="Arial" w:cs="Arial"/>
          <w:b w:val="0"/>
          <w:bCs w:val="0"/>
          <w:color w:val="69767A"/>
          <w:sz w:val="28"/>
          <w:szCs w:val="28"/>
        </w:rPr>
      </w:pPr>
      <w:r w:rsidRPr="008A5E3A">
        <w:rPr>
          <w:rFonts w:ascii="Arial" w:hAnsi="Arial" w:cs="Arial"/>
          <w:b w:val="0"/>
          <w:bCs w:val="0"/>
          <w:color w:val="69767A"/>
          <w:sz w:val="28"/>
          <w:szCs w:val="28"/>
        </w:rPr>
        <w:t>1) </w:t>
      </w:r>
      <w:proofErr w:type="spellStart"/>
      <w:r w:rsidRPr="008A5E3A">
        <w:rPr>
          <w:rFonts w:ascii="Arial" w:hAnsi="Arial" w:cs="Arial"/>
          <w:color w:val="69767A"/>
          <w:sz w:val="28"/>
          <w:szCs w:val="28"/>
        </w:rPr>
        <w:t>FetchMode</w:t>
      </w:r>
      <w:proofErr w:type="spellEnd"/>
      <w:r w:rsidRPr="008A5E3A">
        <w:rPr>
          <w:rFonts w:ascii="Arial" w:hAnsi="Arial" w:cs="Arial"/>
          <w:color w:val="69767A"/>
          <w:sz w:val="28"/>
          <w:szCs w:val="28"/>
        </w:rPr>
        <w:t xml:space="preserve"> JOIN</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Eager loading which loads all the collections and relations at the same time.</w:t>
      </w:r>
    </w:p>
    <w:p w:rsidR="006E0FE9" w:rsidRPr="008A5E3A" w:rsidRDefault="006E0FE9" w:rsidP="006E0FE9">
      <w:pPr>
        <w:pStyle w:val="Heading5"/>
        <w:shd w:val="clear" w:color="auto" w:fill="FFFFFF"/>
        <w:spacing w:before="67" w:beforeAutospacing="0" w:after="67" w:afterAutospacing="0"/>
        <w:rPr>
          <w:rFonts w:ascii="Arial" w:hAnsi="Arial" w:cs="Arial"/>
          <w:b w:val="0"/>
          <w:bCs w:val="0"/>
          <w:color w:val="69767A"/>
          <w:sz w:val="28"/>
          <w:szCs w:val="28"/>
        </w:rPr>
      </w:pPr>
      <w:r w:rsidRPr="008A5E3A">
        <w:rPr>
          <w:rFonts w:ascii="Arial" w:hAnsi="Arial" w:cs="Arial"/>
          <w:b w:val="0"/>
          <w:bCs w:val="0"/>
          <w:color w:val="69767A"/>
          <w:sz w:val="28"/>
          <w:szCs w:val="28"/>
        </w:rPr>
        <w:t>2) </w:t>
      </w:r>
      <w:proofErr w:type="spellStart"/>
      <w:r w:rsidRPr="008A5E3A">
        <w:rPr>
          <w:rFonts w:ascii="Arial" w:hAnsi="Arial" w:cs="Arial"/>
          <w:color w:val="69767A"/>
          <w:sz w:val="28"/>
          <w:szCs w:val="28"/>
        </w:rPr>
        <w:t>FetchMode</w:t>
      </w:r>
      <w:proofErr w:type="spellEnd"/>
      <w:r w:rsidRPr="008A5E3A">
        <w:rPr>
          <w:rFonts w:ascii="Arial" w:hAnsi="Arial" w:cs="Arial"/>
          <w:color w:val="69767A"/>
          <w:sz w:val="28"/>
          <w:szCs w:val="28"/>
        </w:rPr>
        <w:t xml:space="preserve"> </w:t>
      </w:r>
      <w:proofErr w:type="gramStart"/>
      <w:r w:rsidRPr="008A5E3A">
        <w:rPr>
          <w:rFonts w:ascii="Arial" w:hAnsi="Arial" w:cs="Arial"/>
          <w:color w:val="69767A"/>
          <w:sz w:val="28"/>
          <w:szCs w:val="28"/>
        </w:rPr>
        <w:t>SELECT(</w:t>
      </w:r>
      <w:proofErr w:type="gramEnd"/>
      <w:r w:rsidRPr="008A5E3A">
        <w:rPr>
          <w:rFonts w:ascii="Arial" w:hAnsi="Arial" w:cs="Arial"/>
          <w:color w:val="69767A"/>
          <w:sz w:val="28"/>
          <w:szCs w:val="28"/>
        </w:rPr>
        <w:t>default)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Lazy loading which loads the collections and relations only when required.</w:t>
      </w:r>
    </w:p>
    <w:p w:rsidR="006E0FE9" w:rsidRPr="008A5E3A" w:rsidRDefault="006E0FE9" w:rsidP="006E0FE9">
      <w:pPr>
        <w:pStyle w:val="Heading5"/>
        <w:shd w:val="clear" w:color="auto" w:fill="FFFFFF"/>
        <w:spacing w:before="67" w:beforeAutospacing="0" w:after="67" w:afterAutospacing="0"/>
        <w:rPr>
          <w:rFonts w:ascii="Arial" w:hAnsi="Arial" w:cs="Arial"/>
          <w:b w:val="0"/>
          <w:bCs w:val="0"/>
          <w:color w:val="69767A"/>
          <w:sz w:val="28"/>
          <w:szCs w:val="28"/>
        </w:rPr>
      </w:pPr>
      <w:r w:rsidRPr="008A5E3A">
        <w:rPr>
          <w:rFonts w:ascii="Arial" w:hAnsi="Arial" w:cs="Arial"/>
          <w:b w:val="0"/>
          <w:bCs w:val="0"/>
          <w:color w:val="69767A"/>
          <w:sz w:val="28"/>
          <w:szCs w:val="28"/>
        </w:rPr>
        <w:t>3) </w:t>
      </w:r>
      <w:proofErr w:type="spellStart"/>
      <w:r w:rsidRPr="008A5E3A">
        <w:rPr>
          <w:rFonts w:ascii="Arial" w:hAnsi="Arial" w:cs="Arial"/>
          <w:color w:val="69767A"/>
          <w:sz w:val="28"/>
          <w:szCs w:val="28"/>
        </w:rPr>
        <w:t>FetchMode</w:t>
      </w:r>
      <w:proofErr w:type="spellEnd"/>
      <w:r w:rsidRPr="008A5E3A">
        <w:rPr>
          <w:rFonts w:ascii="Arial" w:hAnsi="Arial" w:cs="Arial"/>
          <w:color w:val="69767A"/>
          <w:sz w:val="28"/>
          <w:szCs w:val="28"/>
        </w:rPr>
        <w:t xml:space="preserve"> SELECT with Batch Size</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 xml:space="preserve">Fetch </w:t>
      </w:r>
      <w:proofErr w:type="spellStart"/>
      <w:r w:rsidRPr="008A5E3A">
        <w:rPr>
          <w:rFonts w:ascii="Arial" w:hAnsi="Arial" w:cs="Arial"/>
          <w:color w:val="69767A"/>
          <w:sz w:val="28"/>
          <w:szCs w:val="28"/>
        </w:rPr>
        <w:t>upto</w:t>
      </w:r>
      <w:proofErr w:type="spellEnd"/>
      <w:r w:rsidRPr="008A5E3A">
        <w:rPr>
          <w:rFonts w:ascii="Arial" w:hAnsi="Arial" w:cs="Arial"/>
          <w:color w:val="69767A"/>
          <w:sz w:val="28"/>
          <w:szCs w:val="28"/>
        </w:rPr>
        <w:t xml:space="preserve"> “</w:t>
      </w:r>
      <w:proofErr w:type="spellStart"/>
      <w:r w:rsidRPr="008A5E3A">
        <w:rPr>
          <w:b/>
          <w:bCs/>
          <w:sz w:val="28"/>
          <w:szCs w:val="28"/>
        </w:rPr>
        <w:t>N</w:t>
      </w:r>
      <w:r w:rsidRPr="008A5E3A">
        <w:rPr>
          <w:rFonts w:ascii="Arial" w:hAnsi="Arial" w:cs="Arial"/>
          <w:color w:val="69767A"/>
          <w:sz w:val="28"/>
          <w:szCs w:val="28"/>
        </w:rPr>
        <w:t>”collections</w:t>
      </w:r>
      <w:proofErr w:type="spellEnd"/>
      <w:r w:rsidRPr="008A5E3A">
        <w:rPr>
          <w:rFonts w:ascii="Arial" w:hAnsi="Arial" w:cs="Arial"/>
          <w:color w:val="69767A"/>
          <w:sz w:val="28"/>
          <w:szCs w:val="28"/>
        </w:rPr>
        <w:t xml:space="preserve"> or </w:t>
      </w:r>
      <w:proofErr w:type="gramStart"/>
      <w:r w:rsidRPr="008A5E3A">
        <w:rPr>
          <w:rFonts w:ascii="Arial" w:hAnsi="Arial" w:cs="Arial"/>
          <w:color w:val="69767A"/>
          <w:sz w:val="28"/>
          <w:szCs w:val="28"/>
        </w:rPr>
        <w:t>entities(</w:t>
      </w:r>
      <w:proofErr w:type="gramEnd"/>
      <w:r w:rsidRPr="008A5E3A">
        <w:rPr>
          <w:rFonts w:ascii="Arial" w:hAnsi="Arial" w:cs="Arial"/>
          <w:color w:val="69767A"/>
          <w:sz w:val="28"/>
          <w:szCs w:val="28"/>
        </w:rPr>
        <w:t>“Not number of records”)</w:t>
      </w:r>
    </w:p>
    <w:p w:rsidR="006E0FE9" w:rsidRPr="008A5E3A" w:rsidRDefault="006E0FE9" w:rsidP="006E0FE9">
      <w:pPr>
        <w:pStyle w:val="Heading5"/>
        <w:shd w:val="clear" w:color="auto" w:fill="FFFFFF"/>
        <w:spacing w:before="67" w:beforeAutospacing="0" w:after="67" w:afterAutospacing="0"/>
        <w:rPr>
          <w:rFonts w:ascii="Arial" w:hAnsi="Arial" w:cs="Arial"/>
          <w:b w:val="0"/>
          <w:bCs w:val="0"/>
          <w:color w:val="69767A"/>
          <w:sz w:val="28"/>
          <w:szCs w:val="28"/>
        </w:rPr>
      </w:pPr>
      <w:r w:rsidRPr="008A5E3A">
        <w:rPr>
          <w:rFonts w:ascii="Arial" w:hAnsi="Arial" w:cs="Arial"/>
          <w:b w:val="0"/>
          <w:bCs w:val="0"/>
          <w:color w:val="69767A"/>
          <w:sz w:val="28"/>
          <w:szCs w:val="28"/>
        </w:rPr>
        <w:t>4) </w:t>
      </w:r>
      <w:proofErr w:type="spellStart"/>
      <w:r w:rsidRPr="008A5E3A">
        <w:rPr>
          <w:rFonts w:ascii="Arial" w:hAnsi="Arial" w:cs="Arial"/>
          <w:color w:val="69767A"/>
          <w:sz w:val="28"/>
          <w:szCs w:val="28"/>
        </w:rPr>
        <w:t>FetchMode</w:t>
      </w:r>
      <w:proofErr w:type="spellEnd"/>
      <w:r w:rsidRPr="008A5E3A">
        <w:rPr>
          <w:rFonts w:ascii="Arial" w:hAnsi="Arial" w:cs="Arial"/>
          <w:color w:val="69767A"/>
          <w:sz w:val="28"/>
          <w:szCs w:val="28"/>
        </w:rPr>
        <w:t xml:space="preserve"> SUBSELECT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lastRenderedPageBreak/>
        <w:t>Group the collection of an entity into a Sub-Select query.</w:t>
      </w:r>
      <w:r w:rsidRPr="008A5E3A">
        <w:rPr>
          <w:rFonts w:ascii="Arial" w:hAnsi="Arial" w:cs="Arial"/>
          <w:color w:val="69767A"/>
          <w:sz w:val="28"/>
          <w:szCs w:val="28"/>
        </w:rPr>
        <w:br/>
      </w:r>
    </w:p>
    <w:p w:rsidR="006E0FE9" w:rsidRPr="008A5E3A" w:rsidRDefault="006E0FE9" w:rsidP="006E0FE9">
      <w:pPr>
        <w:pStyle w:val="Heading3"/>
        <w:shd w:val="clear" w:color="auto" w:fill="FFFFFF"/>
        <w:spacing w:before="133" w:beforeAutospacing="0" w:after="67" w:afterAutospacing="0"/>
        <w:rPr>
          <w:rFonts w:ascii="Arial" w:hAnsi="Arial" w:cs="Arial"/>
          <w:b w:val="0"/>
          <w:bCs w:val="0"/>
          <w:color w:val="69767A"/>
          <w:sz w:val="28"/>
          <w:szCs w:val="28"/>
        </w:rPr>
      </w:pPr>
      <w:r w:rsidRPr="008A5E3A">
        <w:rPr>
          <w:rFonts w:ascii="Arial" w:hAnsi="Arial" w:cs="Arial"/>
          <w:color w:val="69767A"/>
          <w:sz w:val="28"/>
          <w:szCs w:val="28"/>
        </w:rPr>
        <w:t>Now let us understand these fetch modes in detail with below example</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b/>
          <w:bCs/>
          <w:sz w:val="28"/>
          <w:szCs w:val="28"/>
        </w:rPr>
        <w:t>Customer</w:t>
      </w:r>
      <w:r w:rsidRPr="008A5E3A">
        <w:rPr>
          <w:rFonts w:ascii="Arial" w:hAnsi="Arial" w:cs="Arial"/>
          <w:color w:val="69767A"/>
          <w:sz w:val="28"/>
          <w:szCs w:val="28"/>
        </w:rPr>
        <w:t> entity has a Collection of </w:t>
      </w:r>
      <w:r w:rsidRPr="008A5E3A">
        <w:rPr>
          <w:b/>
          <w:bCs/>
          <w:sz w:val="28"/>
          <w:szCs w:val="28"/>
        </w:rPr>
        <w:t>Address</w:t>
      </w:r>
      <w:r w:rsidRPr="008A5E3A">
        <w:rPr>
          <w:rFonts w:ascii="Arial" w:hAnsi="Arial" w:cs="Arial"/>
          <w:color w:val="69767A"/>
          <w:sz w:val="28"/>
          <w:szCs w:val="28"/>
        </w:rPr>
        <w:t> entity</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It is a </w:t>
      </w:r>
      <w:r w:rsidRPr="008A5E3A">
        <w:rPr>
          <w:b/>
          <w:bCs/>
          <w:sz w:val="28"/>
          <w:szCs w:val="28"/>
        </w:rPr>
        <w:t xml:space="preserve">one </w:t>
      </w:r>
      <w:proofErr w:type="spellStart"/>
      <w:r w:rsidRPr="008A5E3A">
        <w:rPr>
          <w:b/>
          <w:bCs/>
          <w:sz w:val="28"/>
          <w:szCs w:val="28"/>
        </w:rPr>
        <w:t>to</w:t>
      </w:r>
      <w:proofErr w:type="spellEnd"/>
      <w:r w:rsidRPr="008A5E3A">
        <w:rPr>
          <w:b/>
          <w:bCs/>
          <w:sz w:val="28"/>
          <w:szCs w:val="28"/>
        </w:rPr>
        <w:t xml:space="preserve"> many</w:t>
      </w:r>
      <w:r w:rsidRPr="008A5E3A">
        <w:rPr>
          <w:rFonts w:ascii="Arial" w:hAnsi="Arial" w:cs="Arial"/>
          <w:color w:val="69767A"/>
          <w:sz w:val="28"/>
          <w:szCs w:val="28"/>
        </w:rPr>
        <w:t> relation (one Customer will have many addresses)</w:t>
      </w:r>
      <w:r w:rsidRPr="008A5E3A">
        <w:rPr>
          <w:rFonts w:ascii="Arial" w:hAnsi="Arial" w:cs="Arial"/>
          <w:color w:val="69767A"/>
          <w:sz w:val="28"/>
          <w:szCs w:val="28"/>
        </w:rPr>
        <w:br/>
      </w:r>
      <w:r w:rsidRPr="008A5E3A">
        <w:rPr>
          <w:rFonts w:ascii="Arial" w:hAnsi="Arial" w:cs="Arial"/>
          <w:color w:val="69767A"/>
          <w:sz w:val="28"/>
          <w:szCs w:val="28"/>
        </w:rPr>
        <w:br/>
      </w:r>
      <w:r w:rsidRPr="008A5E3A">
        <w:rPr>
          <w:rFonts w:ascii="Arial" w:hAnsi="Arial" w:cs="Arial"/>
          <w:color w:val="69767A"/>
          <w:sz w:val="28"/>
          <w:szCs w:val="28"/>
        </w:rPr>
        <w:br/>
      </w:r>
      <w:r w:rsidRPr="008A5E3A">
        <w:rPr>
          <w:rFonts w:ascii="Arial" w:hAnsi="Arial" w:cs="Arial"/>
          <w:color w:val="69767A"/>
          <w:sz w:val="28"/>
          <w:szCs w:val="28"/>
        </w:rPr>
        <w:drawing>
          <wp:inline distT="0" distB="0" distL="0" distR="0">
            <wp:extent cx="4973955" cy="1400810"/>
            <wp:effectExtent l="19050" t="0" r="0" b="0"/>
            <wp:docPr id="12" name="Picture 1" descr="User-Address-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Address-relation"/>
                    <pic:cNvPicPr>
                      <a:picLocks noChangeAspect="1" noChangeArrowheads="1"/>
                    </pic:cNvPicPr>
                  </pic:nvPicPr>
                  <pic:blipFill>
                    <a:blip r:embed="rId34"/>
                    <a:srcRect/>
                    <a:stretch>
                      <a:fillRect/>
                    </a:stretch>
                  </pic:blipFill>
                  <pic:spPr bwMode="auto">
                    <a:xfrm>
                      <a:off x="0" y="0"/>
                      <a:ext cx="4973955" cy="1400810"/>
                    </a:xfrm>
                    <a:prstGeom prst="rect">
                      <a:avLst/>
                    </a:prstGeom>
                    <a:noFill/>
                    <a:ln w="9525">
                      <a:noFill/>
                      <a:miter lim="800000"/>
                      <a:headEnd/>
                      <a:tailEnd/>
                    </a:ln>
                  </pic:spPr>
                </pic:pic>
              </a:graphicData>
            </a:graphic>
          </wp:inline>
        </w:drawing>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p>
    <w:p w:rsidR="006E0FE9" w:rsidRPr="008A5E3A" w:rsidRDefault="006E0FE9" w:rsidP="006E0FE9">
      <w:pPr>
        <w:pStyle w:val="Heading5"/>
        <w:shd w:val="clear" w:color="auto" w:fill="FFFFFF"/>
        <w:spacing w:before="67" w:beforeAutospacing="0" w:after="67" w:afterAutospacing="0"/>
        <w:rPr>
          <w:rFonts w:ascii="Arial" w:hAnsi="Arial" w:cs="Arial"/>
          <w:b w:val="0"/>
          <w:bCs w:val="0"/>
          <w:color w:val="69767A"/>
          <w:sz w:val="28"/>
          <w:szCs w:val="28"/>
        </w:rPr>
      </w:pPr>
      <w:r w:rsidRPr="008A5E3A">
        <w:rPr>
          <w:rFonts w:ascii="Arial" w:hAnsi="Arial" w:cs="Arial"/>
          <w:color w:val="69767A"/>
          <w:sz w:val="28"/>
          <w:szCs w:val="28"/>
        </w:rPr>
        <w:t>Code to define the fetching strategy</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br/>
      </w:r>
      <w:r w:rsidRPr="008A5E3A">
        <w:rPr>
          <w:b/>
          <w:bCs/>
          <w:sz w:val="28"/>
          <w:szCs w:val="28"/>
        </w:rPr>
        <w:t>We can define Fetch mode either through XML mapping or through annotation mapping</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b/>
          <w:bCs/>
          <w:sz w:val="28"/>
          <w:szCs w:val="28"/>
        </w:rPr>
        <w:t>1) Let’s see XML mapping for the same</w:t>
      </w:r>
    </w:p>
    <w:p w:rsidR="006E0FE9" w:rsidRPr="008A5E3A" w:rsidRDefault="006E0FE9" w:rsidP="006E0FE9">
      <w:pPr>
        <w:pStyle w:val="HTMLPreformatted"/>
        <w:rPr>
          <w:rFonts w:ascii="Arial" w:hAnsi="Arial" w:cs="Arial"/>
          <w:color w:val="69767A"/>
          <w:sz w:val="28"/>
          <w:szCs w:val="28"/>
        </w:rPr>
      </w:pPr>
      <w:proofErr w:type="gramStart"/>
      <w:r w:rsidRPr="008A5E3A">
        <w:rPr>
          <w:rFonts w:ascii="Arial" w:hAnsi="Arial" w:cs="Arial"/>
          <w:color w:val="69767A"/>
          <w:sz w:val="28"/>
          <w:szCs w:val="28"/>
        </w:rPr>
        <w:t>&lt;?xml</w:t>
      </w:r>
      <w:proofErr w:type="gramEnd"/>
      <w:r w:rsidRPr="008A5E3A">
        <w:rPr>
          <w:rFonts w:ascii="Arial" w:hAnsi="Arial" w:cs="Arial"/>
          <w:color w:val="69767A"/>
          <w:sz w:val="28"/>
          <w:szCs w:val="28"/>
        </w:rPr>
        <w:t xml:space="preserve"> version="1.0" encoding="UTF-8"?&gt;</w:t>
      </w:r>
    </w:p>
    <w:p w:rsidR="006E0FE9" w:rsidRPr="008A5E3A" w:rsidRDefault="006E0FE9" w:rsidP="006E0FE9">
      <w:pPr>
        <w:pStyle w:val="HTMLPreformatted"/>
        <w:rPr>
          <w:rFonts w:ascii="Arial" w:hAnsi="Arial" w:cs="Arial"/>
          <w:color w:val="69767A"/>
          <w:sz w:val="28"/>
          <w:szCs w:val="28"/>
        </w:rPr>
      </w:pPr>
      <w:proofErr w:type="gramStart"/>
      <w:r w:rsidRPr="008A5E3A">
        <w:rPr>
          <w:rFonts w:ascii="Arial" w:hAnsi="Arial" w:cs="Arial"/>
          <w:color w:val="69767A"/>
          <w:sz w:val="28"/>
          <w:szCs w:val="28"/>
        </w:rPr>
        <w:t>&lt;!DOCTYPE</w:t>
      </w:r>
      <w:proofErr w:type="gramEnd"/>
      <w:r w:rsidRPr="008A5E3A">
        <w:rPr>
          <w:rFonts w:ascii="Arial" w:hAnsi="Arial" w:cs="Arial"/>
          <w:color w:val="69767A"/>
          <w:sz w:val="28"/>
          <w:szCs w:val="28"/>
        </w:rPr>
        <w:t xml:space="preserve"> hibernate-mapping PUBLIC </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"-//Hibernate/Hibernate Mapping DTD 3.0//EN"</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w:t>
      </w:r>
      <w:hyperlink r:id="rId35" w:history="1">
        <w:r w:rsidRPr="008A5E3A">
          <w:rPr>
            <w:rFonts w:ascii="Arial" w:hAnsi="Arial" w:cs="Arial"/>
            <w:color w:val="69767A"/>
            <w:sz w:val="28"/>
            <w:szCs w:val="28"/>
          </w:rPr>
          <w:t>http://hibernate.sourceforge.net/hibernate-mapping-3.0.dtd</w:t>
        </w:r>
      </w:hyperlink>
      <w:r w:rsidRPr="008A5E3A">
        <w:rPr>
          <w:rFonts w:ascii="Arial" w:hAnsi="Arial" w:cs="Arial"/>
          <w:color w:val="69767A"/>
          <w:sz w:val="28"/>
          <w:szCs w:val="28"/>
        </w:rPr>
        <w:t>"&gt;</w:t>
      </w:r>
    </w:p>
    <w:p w:rsidR="006E0FE9" w:rsidRPr="008A5E3A" w:rsidRDefault="006E0FE9" w:rsidP="006E0FE9">
      <w:pPr>
        <w:pStyle w:val="HTMLPreformatted"/>
        <w:rPr>
          <w:rFonts w:ascii="Arial" w:hAnsi="Arial" w:cs="Arial"/>
          <w:color w:val="69767A"/>
          <w:sz w:val="28"/>
          <w:szCs w:val="28"/>
        </w:rPr>
      </w:pP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&lt;hibernate-mapping package="</w:t>
      </w:r>
      <w:proofErr w:type="spellStart"/>
      <w:r w:rsidRPr="008A5E3A">
        <w:rPr>
          <w:rFonts w:ascii="Arial" w:hAnsi="Arial" w:cs="Arial"/>
          <w:color w:val="69767A"/>
          <w:sz w:val="28"/>
          <w:szCs w:val="28"/>
        </w:rPr>
        <w:t>com.kb.model</w:t>
      </w:r>
      <w:proofErr w:type="spellEnd"/>
      <w:r w:rsidRPr="008A5E3A">
        <w:rPr>
          <w:rFonts w:ascii="Arial" w:hAnsi="Arial" w:cs="Arial"/>
          <w:color w:val="69767A"/>
          <w:sz w:val="28"/>
          <w:szCs w:val="28"/>
        </w:rPr>
        <w:t>"&gt;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&lt;class name="Customer" table="customers"&gt;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&lt;id name="id" type="</w:t>
      </w:r>
      <w:proofErr w:type="spellStart"/>
      <w:r w:rsidRPr="008A5E3A">
        <w:rPr>
          <w:rFonts w:ascii="Arial" w:hAnsi="Arial" w:cs="Arial"/>
          <w:color w:val="69767A"/>
          <w:sz w:val="28"/>
          <w:szCs w:val="28"/>
        </w:rPr>
        <w:t>int</w:t>
      </w:r>
      <w:proofErr w:type="spellEnd"/>
      <w:r w:rsidRPr="008A5E3A">
        <w:rPr>
          <w:rFonts w:ascii="Arial" w:hAnsi="Arial" w:cs="Arial"/>
          <w:color w:val="69767A"/>
          <w:sz w:val="28"/>
          <w:szCs w:val="28"/>
        </w:rPr>
        <w:t>" column="Id"&gt;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&lt;generator class="increment" /&gt;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&lt;/id&gt;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&lt;property name="</w:t>
      </w:r>
      <w:proofErr w:type="spellStart"/>
      <w:r w:rsidRPr="008A5E3A">
        <w:rPr>
          <w:rFonts w:ascii="Arial" w:hAnsi="Arial" w:cs="Arial"/>
          <w:color w:val="69767A"/>
          <w:sz w:val="28"/>
          <w:szCs w:val="28"/>
        </w:rPr>
        <w:t>firstName</w:t>
      </w:r>
      <w:proofErr w:type="spellEnd"/>
      <w:r w:rsidRPr="008A5E3A">
        <w:rPr>
          <w:rFonts w:ascii="Arial" w:hAnsi="Arial" w:cs="Arial"/>
          <w:color w:val="69767A"/>
          <w:sz w:val="28"/>
          <w:szCs w:val="28"/>
        </w:rPr>
        <w:t>"&gt;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&lt;column name="</w:t>
      </w:r>
      <w:proofErr w:type="spellStart"/>
      <w:r w:rsidRPr="008A5E3A">
        <w:rPr>
          <w:rFonts w:ascii="Arial" w:hAnsi="Arial" w:cs="Arial"/>
          <w:color w:val="69767A"/>
          <w:sz w:val="28"/>
          <w:szCs w:val="28"/>
        </w:rPr>
        <w:t>FirstName</w:t>
      </w:r>
      <w:proofErr w:type="spellEnd"/>
      <w:r w:rsidRPr="008A5E3A">
        <w:rPr>
          <w:rFonts w:ascii="Arial" w:hAnsi="Arial" w:cs="Arial"/>
          <w:color w:val="69767A"/>
          <w:sz w:val="28"/>
          <w:szCs w:val="28"/>
        </w:rPr>
        <w:t>" /&gt;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&lt;/property&gt;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&lt;property name="</w:t>
      </w:r>
      <w:proofErr w:type="spellStart"/>
      <w:r w:rsidRPr="008A5E3A">
        <w:rPr>
          <w:rFonts w:ascii="Arial" w:hAnsi="Arial" w:cs="Arial"/>
          <w:color w:val="69767A"/>
          <w:sz w:val="28"/>
          <w:szCs w:val="28"/>
        </w:rPr>
        <w:t>lastName</w:t>
      </w:r>
      <w:proofErr w:type="spellEnd"/>
      <w:r w:rsidRPr="008A5E3A">
        <w:rPr>
          <w:rFonts w:ascii="Arial" w:hAnsi="Arial" w:cs="Arial"/>
          <w:color w:val="69767A"/>
          <w:sz w:val="28"/>
          <w:szCs w:val="28"/>
        </w:rPr>
        <w:t>"&gt;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&lt;column name="</w:t>
      </w:r>
      <w:proofErr w:type="spellStart"/>
      <w:r w:rsidRPr="008A5E3A">
        <w:rPr>
          <w:rFonts w:ascii="Arial" w:hAnsi="Arial" w:cs="Arial"/>
          <w:color w:val="69767A"/>
          <w:sz w:val="28"/>
          <w:szCs w:val="28"/>
        </w:rPr>
        <w:t>LastName</w:t>
      </w:r>
      <w:proofErr w:type="spellEnd"/>
      <w:r w:rsidRPr="008A5E3A">
        <w:rPr>
          <w:rFonts w:ascii="Arial" w:hAnsi="Arial" w:cs="Arial"/>
          <w:color w:val="69767A"/>
          <w:sz w:val="28"/>
          <w:szCs w:val="28"/>
        </w:rPr>
        <w:t>" /&gt;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lastRenderedPageBreak/>
        <w:t xml:space="preserve">        &lt;/property&gt;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&lt;property name="city"&gt;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&lt;column name="City" /&gt;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&lt;/property&gt;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&lt;list name="addresses</w:t>
      </w:r>
      <w:proofErr w:type="gramStart"/>
      <w:r w:rsidRPr="008A5E3A">
        <w:rPr>
          <w:rFonts w:ascii="Arial" w:hAnsi="Arial" w:cs="Arial"/>
          <w:color w:val="69767A"/>
          <w:sz w:val="28"/>
          <w:szCs w:val="28"/>
        </w:rPr>
        <w:t>"  cascade</w:t>
      </w:r>
      <w:proofErr w:type="gramEnd"/>
      <w:r w:rsidRPr="008A5E3A">
        <w:rPr>
          <w:rFonts w:ascii="Arial" w:hAnsi="Arial" w:cs="Arial"/>
          <w:color w:val="69767A"/>
          <w:sz w:val="28"/>
          <w:szCs w:val="28"/>
        </w:rPr>
        <w:t>="all" inverse="true"</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w:t>
      </w:r>
      <w:proofErr w:type="gramStart"/>
      <w:r w:rsidRPr="008A5E3A">
        <w:rPr>
          <w:rFonts w:ascii="Arial" w:hAnsi="Arial" w:cs="Arial"/>
          <w:color w:val="69767A"/>
          <w:sz w:val="28"/>
          <w:szCs w:val="28"/>
        </w:rPr>
        <w:t>table</w:t>
      </w:r>
      <w:proofErr w:type="gramEnd"/>
      <w:r w:rsidRPr="008A5E3A">
        <w:rPr>
          <w:rFonts w:ascii="Arial" w:hAnsi="Arial" w:cs="Arial"/>
          <w:color w:val="69767A"/>
          <w:sz w:val="28"/>
          <w:szCs w:val="28"/>
        </w:rPr>
        <w:t>="address" fetch="select" batch-size="10"&gt;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w:t>
      </w:r>
      <w:proofErr w:type="gramStart"/>
      <w:r w:rsidRPr="008A5E3A">
        <w:rPr>
          <w:rFonts w:ascii="Arial" w:hAnsi="Arial" w:cs="Arial"/>
          <w:color w:val="69767A"/>
          <w:sz w:val="28"/>
          <w:szCs w:val="28"/>
        </w:rPr>
        <w:t>key</w:t>
      </w:r>
      <w:proofErr w:type="gramEnd"/>
      <w:r w:rsidRPr="008A5E3A">
        <w:rPr>
          <w:rFonts w:ascii="Arial" w:hAnsi="Arial" w:cs="Arial"/>
          <w:color w:val="69767A"/>
          <w:sz w:val="28"/>
          <w:szCs w:val="28"/>
        </w:rPr>
        <w:t>&gt;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&lt;column name="CUSTOMER_ID" not-null="true" /&gt;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&lt;/key&gt;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&lt;list-index column="</w:t>
      </w:r>
      <w:proofErr w:type="spellStart"/>
      <w:r w:rsidRPr="008A5E3A">
        <w:rPr>
          <w:rFonts w:ascii="Arial" w:hAnsi="Arial" w:cs="Arial"/>
          <w:color w:val="69767A"/>
          <w:sz w:val="28"/>
          <w:szCs w:val="28"/>
        </w:rPr>
        <w:t>idx</w:t>
      </w:r>
      <w:proofErr w:type="spellEnd"/>
      <w:r w:rsidRPr="008A5E3A">
        <w:rPr>
          <w:rFonts w:ascii="Arial" w:hAnsi="Arial" w:cs="Arial"/>
          <w:color w:val="69767A"/>
          <w:sz w:val="28"/>
          <w:szCs w:val="28"/>
        </w:rPr>
        <w:t>" /&gt;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&lt;one-to-many class="Address" /&gt;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&lt;/list&gt;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&lt;/class&gt;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&lt;/hibernate-mapping&gt;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We can see that while defining list of addresses using </w:t>
      </w:r>
      <w:r w:rsidRPr="008A5E3A">
        <w:rPr>
          <w:b/>
          <w:bCs/>
          <w:sz w:val="28"/>
          <w:szCs w:val="28"/>
        </w:rPr>
        <w:t>&lt; list &gt;</w:t>
      </w:r>
      <w:r w:rsidRPr="008A5E3A">
        <w:rPr>
          <w:rFonts w:ascii="Arial" w:hAnsi="Arial" w:cs="Arial"/>
          <w:color w:val="69767A"/>
          <w:sz w:val="28"/>
          <w:szCs w:val="28"/>
        </w:rPr>
        <w:t> tag, we have specified </w:t>
      </w:r>
      <w:r w:rsidRPr="008A5E3A">
        <w:rPr>
          <w:b/>
          <w:bCs/>
          <w:sz w:val="28"/>
          <w:szCs w:val="28"/>
        </w:rPr>
        <w:t>fetch </w:t>
      </w:r>
      <w:r w:rsidRPr="008A5E3A">
        <w:rPr>
          <w:rFonts w:ascii="Arial" w:hAnsi="Arial" w:cs="Arial"/>
          <w:color w:val="69767A"/>
          <w:sz w:val="28"/>
          <w:szCs w:val="28"/>
        </w:rPr>
        <w:t>attribute.</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We have also specified </w:t>
      </w:r>
      <w:r w:rsidRPr="008A5E3A">
        <w:rPr>
          <w:b/>
          <w:bCs/>
          <w:sz w:val="28"/>
          <w:szCs w:val="28"/>
        </w:rPr>
        <w:t>batch-size</w:t>
      </w:r>
      <w:r w:rsidRPr="008A5E3A">
        <w:rPr>
          <w:rFonts w:ascii="Arial" w:hAnsi="Arial" w:cs="Arial"/>
          <w:color w:val="69767A"/>
          <w:sz w:val="28"/>
          <w:szCs w:val="28"/>
        </w:rPr>
        <w:t> as </w:t>
      </w:r>
      <w:r w:rsidRPr="008A5E3A">
        <w:rPr>
          <w:b/>
          <w:bCs/>
          <w:sz w:val="28"/>
          <w:szCs w:val="28"/>
        </w:rPr>
        <w:t>10</w:t>
      </w:r>
      <w:r w:rsidRPr="008A5E3A">
        <w:rPr>
          <w:rFonts w:ascii="Arial" w:hAnsi="Arial" w:cs="Arial"/>
          <w:color w:val="69767A"/>
          <w:sz w:val="28"/>
          <w:szCs w:val="28"/>
        </w:rPr>
        <w:t xml:space="preserve"> which </w:t>
      </w:r>
      <w:proofErr w:type="gramStart"/>
      <w:r w:rsidRPr="008A5E3A">
        <w:rPr>
          <w:rFonts w:ascii="Arial" w:hAnsi="Arial" w:cs="Arial"/>
          <w:color w:val="69767A"/>
          <w:sz w:val="28"/>
          <w:szCs w:val="28"/>
        </w:rPr>
        <w:t>is</w:t>
      </w:r>
      <w:proofErr w:type="gramEnd"/>
      <w:r w:rsidRPr="008A5E3A">
        <w:rPr>
          <w:rFonts w:ascii="Arial" w:hAnsi="Arial" w:cs="Arial"/>
          <w:color w:val="69767A"/>
          <w:sz w:val="28"/>
          <w:szCs w:val="28"/>
        </w:rPr>
        <w:t xml:space="preserve"> required in Batch fetch mode.</w:t>
      </w:r>
    </w:p>
    <w:p w:rsidR="00406BA3" w:rsidRPr="008A5E3A" w:rsidRDefault="006E0FE9">
      <w:pPr>
        <w:rPr>
          <w:rFonts w:eastAsia="Times New Roman"/>
          <w:b/>
          <w:bCs/>
          <w:sz w:val="28"/>
          <w:szCs w:val="28"/>
        </w:rPr>
      </w:pPr>
      <w:r w:rsidRPr="008A5E3A">
        <w:rPr>
          <w:rFonts w:eastAsia="Times New Roman"/>
          <w:b/>
          <w:bCs/>
          <w:sz w:val="28"/>
          <w:szCs w:val="28"/>
        </w:rPr>
        <w:t xml:space="preserve">2) Now </w:t>
      </w:r>
      <w:proofErr w:type="gramStart"/>
      <w:r w:rsidRPr="008A5E3A">
        <w:rPr>
          <w:rFonts w:eastAsia="Times New Roman"/>
          <w:b/>
          <w:bCs/>
          <w:sz w:val="28"/>
          <w:szCs w:val="28"/>
        </w:rPr>
        <w:t>Let’s</w:t>
      </w:r>
      <w:proofErr w:type="gramEnd"/>
      <w:r w:rsidRPr="008A5E3A">
        <w:rPr>
          <w:rFonts w:eastAsia="Times New Roman"/>
          <w:b/>
          <w:bCs/>
          <w:sz w:val="28"/>
          <w:szCs w:val="28"/>
        </w:rPr>
        <w:t xml:space="preserve"> see how can we achieve the same through Annotations</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@Entity</w:t>
      </w:r>
    </w:p>
    <w:p w:rsidR="006E0FE9" w:rsidRPr="008A5E3A" w:rsidRDefault="006E0FE9" w:rsidP="006E0FE9">
      <w:pPr>
        <w:pStyle w:val="HTMLPreformatted"/>
        <w:rPr>
          <w:rFonts w:ascii="Arial" w:hAnsi="Arial" w:cs="Arial"/>
          <w:color w:val="69767A"/>
          <w:sz w:val="28"/>
          <w:szCs w:val="28"/>
        </w:rPr>
      </w:pPr>
      <w:proofErr w:type="gramStart"/>
      <w:r w:rsidRPr="008A5E3A">
        <w:rPr>
          <w:rFonts w:ascii="Arial" w:hAnsi="Arial" w:cs="Arial"/>
          <w:color w:val="69767A"/>
          <w:sz w:val="28"/>
          <w:szCs w:val="28"/>
        </w:rPr>
        <w:t>@Table(</w:t>
      </w:r>
      <w:proofErr w:type="gramEnd"/>
      <w:r w:rsidRPr="008A5E3A">
        <w:rPr>
          <w:rFonts w:ascii="Arial" w:hAnsi="Arial" w:cs="Arial"/>
          <w:color w:val="69767A"/>
          <w:sz w:val="28"/>
          <w:szCs w:val="28"/>
        </w:rPr>
        <w:t>name = "customers", catalog = "</w:t>
      </w:r>
      <w:proofErr w:type="spellStart"/>
      <w:r w:rsidRPr="008A5E3A">
        <w:rPr>
          <w:rFonts w:ascii="Arial" w:hAnsi="Arial" w:cs="Arial"/>
          <w:color w:val="69767A"/>
          <w:sz w:val="28"/>
          <w:szCs w:val="28"/>
        </w:rPr>
        <w:t>javainsimpleway</w:t>
      </w:r>
      <w:proofErr w:type="spell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proofErr w:type="gramStart"/>
      <w:r w:rsidRPr="008A5E3A">
        <w:rPr>
          <w:rFonts w:ascii="Arial" w:hAnsi="Arial" w:cs="Arial"/>
          <w:color w:val="69767A"/>
          <w:sz w:val="28"/>
          <w:szCs w:val="28"/>
        </w:rPr>
        <w:t>public</w:t>
      </w:r>
      <w:proofErr w:type="gramEnd"/>
      <w:r w:rsidRPr="008A5E3A">
        <w:rPr>
          <w:rFonts w:ascii="Arial" w:hAnsi="Arial" w:cs="Arial"/>
          <w:color w:val="69767A"/>
          <w:sz w:val="28"/>
          <w:szCs w:val="28"/>
        </w:rPr>
        <w:t xml:space="preserve"> class Customer implements </w:t>
      </w:r>
      <w:proofErr w:type="spellStart"/>
      <w:r w:rsidRPr="008A5E3A">
        <w:rPr>
          <w:rFonts w:ascii="Arial" w:hAnsi="Arial" w:cs="Arial"/>
          <w:color w:val="69767A"/>
          <w:sz w:val="28"/>
          <w:szCs w:val="28"/>
        </w:rPr>
        <w:t>Serializable</w:t>
      </w:r>
      <w:proofErr w:type="spell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proofErr w:type="gramStart"/>
      <w:r w:rsidRPr="008A5E3A">
        <w:rPr>
          <w:rFonts w:ascii="Arial" w:hAnsi="Arial" w:cs="Arial"/>
          <w:color w:val="69767A"/>
          <w:sz w:val="28"/>
          <w:szCs w:val="28"/>
        </w:rPr>
        <w:t>@</w:t>
      </w:r>
      <w:proofErr w:type="spellStart"/>
      <w:r w:rsidRPr="008A5E3A">
        <w:rPr>
          <w:rFonts w:ascii="Arial" w:hAnsi="Arial" w:cs="Arial"/>
          <w:color w:val="69767A"/>
          <w:sz w:val="28"/>
          <w:szCs w:val="28"/>
        </w:rPr>
        <w:t>OneToMany</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 xml:space="preserve">fetch = </w:t>
      </w:r>
      <w:proofErr w:type="spellStart"/>
      <w:r w:rsidRPr="008A5E3A">
        <w:rPr>
          <w:rFonts w:ascii="Arial" w:hAnsi="Arial" w:cs="Arial"/>
          <w:color w:val="69767A"/>
          <w:sz w:val="28"/>
          <w:szCs w:val="28"/>
        </w:rPr>
        <w:t>FetchType.LAZY</w:t>
      </w:r>
      <w:proofErr w:type="spellEnd"/>
      <w:r w:rsidRPr="008A5E3A">
        <w:rPr>
          <w:rFonts w:ascii="Arial" w:hAnsi="Arial" w:cs="Arial"/>
          <w:color w:val="69767A"/>
          <w:sz w:val="28"/>
          <w:szCs w:val="28"/>
        </w:rPr>
        <w:t xml:space="preserve">, </w:t>
      </w:r>
      <w:proofErr w:type="spellStart"/>
      <w:r w:rsidRPr="008A5E3A">
        <w:rPr>
          <w:rFonts w:ascii="Arial" w:hAnsi="Arial" w:cs="Arial"/>
          <w:color w:val="69767A"/>
          <w:sz w:val="28"/>
          <w:szCs w:val="28"/>
        </w:rPr>
        <w:t>mappedBy</w:t>
      </w:r>
      <w:proofErr w:type="spellEnd"/>
      <w:r w:rsidRPr="008A5E3A">
        <w:rPr>
          <w:rFonts w:ascii="Arial" w:hAnsi="Arial" w:cs="Arial"/>
          <w:color w:val="69767A"/>
          <w:sz w:val="28"/>
          <w:szCs w:val="28"/>
        </w:rPr>
        <w:t xml:space="preserve"> = "customers")</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proofErr w:type="gramStart"/>
      <w:r w:rsidRPr="008A5E3A">
        <w:rPr>
          <w:rFonts w:ascii="Arial" w:hAnsi="Arial" w:cs="Arial"/>
          <w:color w:val="69767A"/>
          <w:sz w:val="28"/>
          <w:szCs w:val="28"/>
        </w:rPr>
        <w:t>@Cascade(</w:t>
      </w:r>
      <w:proofErr w:type="spellStart"/>
      <w:proofErr w:type="gramEnd"/>
      <w:r w:rsidRPr="008A5E3A">
        <w:rPr>
          <w:rFonts w:ascii="Arial" w:hAnsi="Arial" w:cs="Arial"/>
          <w:color w:val="69767A"/>
          <w:sz w:val="28"/>
          <w:szCs w:val="28"/>
        </w:rPr>
        <w:t>CascadeType.ALL</w:t>
      </w:r>
      <w:proofErr w:type="spell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proofErr w:type="gramStart"/>
      <w:r w:rsidRPr="008A5E3A">
        <w:rPr>
          <w:rFonts w:ascii="Arial" w:hAnsi="Arial" w:cs="Arial"/>
          <w:color w:val="69767A"/>
          <w:sz w:val="28"/>
          <w:szCs w:val="28"/>
        </w:rPr>
        <w:t>@Fetch(</w:t>
      </w:r>
      <w:proofErr w:type="spellStart"/>
      <w:proofErr w:type="gramEnd"/>
      <w:r w:rsidRPr="008A5E3A">
        <w:rPr>
          <w:rFonts w:ascii="Arial" w:hAnsi="Arial" w:cs="Arial"/>
          <w:color w:val="69767A"/>
          <w:sz w:val="28"/>
          <w:szCs w:val="28"/>
        </w:rPr>
        <w:t>FetchMode.SELECT</w:t>
      </w:r>
      <w:proofErr w:type="spell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w:t>
      </w:r>
      <w:proofErr w:type="gramStart"/>
      <w:r w:rsidRPr="008A5E3A">
        <w:rPr>
          <w:rFonts w:ascii="Arial" w:hAnsi="Arial" w:cs="Arial"/>
          <w:color w:val="69767A"/>
          <w:sz w:val="28"/>
          <w:szCs w:val="28"/>
        </w:rPr>
        <w:t>@</w:t>
      </w:r>
      <w:proofErr w:type="spellStart"/>
      <w:r w:rsidRPr="008A5E3A">
        <w:rPr>
          <w:rFonts w:ascii="Arial" w:hAnsi="Arial" w:cs="Arial"/>
          <w:color w:val="69767A"/>
          <w:sz w:val="28"/>
          <w:szCs w:val="28"/>
        </w:rPr>
        <w:t>BatchSize</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size = 10)</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proofErr w:type="gramStart"/>
      <w:r w:rsidRPr="008A5E3A">
        <w:rPr>
          <w:rFonts w:ascii="Arial" w:hAnsi="Arial" w:cs="Arial"/>
          <w:color w:val="69767A"/>
          <w:sz w:val="28"/>
          <w:szCs w:val="28"/>
        </w:rPr>
        <w:t>public</w:t>
      </w:r>
      <w:proofErr w:type="gramEnd"/>
      <w:r w:rsidRPr="008A5E3A">
        <w:rPr>
          <w:rFonts w:ascii="Arial" w:hAnsi="Arial" w:cs="Arial"/>
          <w:color w:val="69767A"/>
          <w:sz w:val="28"/>
          <w:szCs w:val="28"/>
        </w:rPr>
        <w:t xml:space="preserve"> List&lt;Address&gt; </w:t>
      </w:r>
      <w:proofErr w:type="spellStart"/>
      <w:r w:rsidRPr="008A5E3A">
        <w:rPr>
          <w:rFonts w:ascii="Arial" w:hAnsi="Arial" w:cs="Arial"/>
          <w:color w:val="69767A"/>
          <w:sz w:val="28"/>
          <w:szCs w:val="28"/>
        </w:rPr>
        <w:t>getAddresses</w:t>
      </w:r>
      <w:proofErr w:type="spellEnd"/>
      <w:r w:rsidRPr="008A5E3A">
        <w:rPr>
          <w:rFonts w:ascii="Arial" w:hAnsi="Arial" w:cs="Arial"/>
          <w:color w:val="69767A"/>
          <w:sz w:val="28"/>
          <w:szCs w:val="28"/>
        </w:rPr>
        <w:t>() {</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r w:rsidRPr="008A5E3A">
        <w:rPr>
          <w:rFonts w:ascii="Arial" w:hAnsi="Arial" w:cs="Arial"/>
          <w:color w:val="69767A"/>
          <w:sz w:val="28"/>
          <w:szCs w:val="28"/>
        </w:rPr>
        <w:tab/>
      </w:r>
      <w:proofErr w:type="gramStart"/>
      <w:r w:rsidRPr="008A5E3A">
        <w:rPr>
          <w:rFonts w:ascii="Arial" w:hAnsi="Arial" w:cs="Arial"/>
          <w:color w:val="69767A"/>
          <w:sz w:val="28"/>
          <w:szCs w:val="28"/>
        </w:rPr>
        <w:t>return</w:t>
      </w:r>
      <w:proofErr w:type="gramEnd"/>
      <w:r w:rsidRPr="008A5E3A">
        <w:rPr>
          <w:rFonts w:ascii="Arial" w:hAnsi="Arial" w:cs="Arial"/>
          <w:color w:val="69767A"/>
          <w:sz w:val="28"/>
          <w:szCs w:val="28"/>
        </w:rPr>
        <w:t xml:space="preserve"> </w:t>
      </w:r>
      <w:proofErr w:type="spellStart"/>
      <w:r w:rsidRPr="008A5E3A">
        <w:rPr>
          <w:rFonts w:ascii="Arial" w:hAnsi="Arial" w:cs="Arial"/>
          <w:color w:val="69767A"/>
          <w:sz w:val="28"/>
          <w:szCs w:val="28"/>
        </w:rPr>
        <w:t>this.addresses</w:t>
      </w:r>
      <w:proofErr w:type="spell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 xml:space="preserve">We can see that while defining One </w:t>
      </w:r>
      <w:proofErr w:type="spellStart"/>
      <w:r w:rsidRPr="008A5E3A">
        <w:rPr>
          <w:rFonts w:ascii="Arial" w:hAnsi="Arial" w:cs="Arial"/>
          <w:color w:val="69767A"/>
          <w:sz w:val="28"/>
          <w:szCs w:val="28"/>
        </w:rPr>
        <w:t>to</w:t>
      </w:r>
      <w:proofErr w:type="spellEnd"/>
      <w:r w:rsidRPr="008A5E3A">
        <w:rPr>
          <w:rFonts w:ascii="Arial" w:hAnsi="Arial" w:cs="Arial"/>
          <w:color w:val="69767A"/>
          <w:sz w:val="28"/>
          <w:szCs w:val="28"/>
        </w:rPr>
        <w:t xml:space="preserve"> Many relation using </w:t>
      </w:r>
      <w:r w:rsidRPr="008A5E3A">
        <w:rPr>
          <w:b/>
          <w:bCs/>
          <w:sz w:val="28"/>
          <w:szCs w:val="28"/>
        </w:rPr>
        <w:t>@</w:t>
      </w:r>
      <w:proofErr w:type="spellStart"/>
      <w:r w:rsidRPr="008A5E3A">
        <w:rPr>
          <w:b/>
          <w:bCs/>
          <w:sz w:val="28"/>
          <w:szCs w:val="28"/>
        </w:rPr>
        <w:t>OneToMany</w:t>
      </w:r>
      <w:proofErr w:type="spellEnd"/>
      <w:r w:rsidRPr="008A5E3A">
        <w:rPr>
          <w:rFonts w:ascii="Arial" w:hAnsi="Arial" w:cs="Arial"/>
          <w:color w:val="69767A"/>
          <w:sz w:val="28"/>
          <w:szCs w:val="28"/>
        </w:rPr>
        <w:t> annotation, we have specified </w:t>
      </w:r>
      <w:r w:rsidRPr="008A5E3A">
        <w:rPr>
          <w:b/>
          <w:bCs/>
          <w:sz w:val="28"/>
          <w:szCs w:val="28"/>
        </w:rPr>
        <w:t>fetch </w:t>
      </w:r>
      <w:r w:rsidRPr="008A5E3A">
        <w:rPr>
          <w:rFonts w:ascii="Arial" w:hAnsi="Arial" w:cs="Arial"/>
          <w:color w:val="69767A"/>
          <w:sz w:val="28"/>
          <w:szCs w:val="28"/>
        </w:rPr>
        <w:t>attribute.</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We have also specified </w:t>
      </w:r>
      <w:r w:rsidRPr="008A5E3A">
        <w:rPr>
          <w:b/>
          <w:bCs/>
          <w:sz w:val="28"/>
          <w:szCs w:val="28"/>
        </w:rPr>
        <w:t>batch-size</w:t>
      </w:r>
      <w:r w:rsidRPr="008A5E3A">
        <w:rPr>
          <w:rFonts w:ascii="Arial" w:hAnsi="Arial" w:cs="Arial"/>
          <w:color w:val="69767A"/>
          <w:sz w:val="28"/>
          <w:szCs w:val="28"/>
        </w:rPr>
        <w:t> as 10 using </w:t>
      </w:r>
      <w:r w:rsidRPr="008A5E3A">
        <w:rPr>
          <w:b/>
          <w:bCs/>
          <w:sz w:val="28"/>
          <w:szCs w:val="28"/>
        </w:rPr>
        <w:t>@</w:t>
      </w:r>
      <w:proofErr w:type="spellStart"/>
      <w:r w:rsidRPr="008A5E3A">
        <w:rPr>
          <w:b/>
          <w:bCs/>
          <w:sz w:val="28"/>
          <w:szCs w:val="28"/>
        </w:rPr>
        <w:t>BatchSize</w:t>
      </w:r>
      <w:proofErr w:type="spellEnd"/>
      <w:r w:rsidRPr="008A5E3A">
        <w:rPr>
          <w:rFonts w:ascii="Arial" w:hAnsi="Arial" w:cs="Arial"/>
          <w:color w:val="69767A"/>
          <w:sz w:val="28"/>
          <w:szCs w:val="28"/>
        </w:rPr>
        <w:t> annotation which is required in Batch fetch mode.</w:t>
      </w:r>
    </w:p>
    <w:p w:rsidR="006E0FE9" w:rsidRPr="008A5E3A" w:rsidRDefault="006E0FE9" w:rsidP="006E0FE9">
      <w:pPr>
        <w:pStyle w:val="Heading6"/>
        <w:shd w:val="clear" w:color="auto" w:fill="FFFFFF"/>
        <w:spacing w:before="67" w:beforeAutospacing="0" w:after="67" w:afterAutospacing="0"/>
        <w:rPr>
          <w:rFonts w:ascii="Arial" w:hAnsi="Arial" w:cs="Arial"/>
          <w:b w:val="0"/>
          <w:bCs w:val="0"/>
          <w:color w:val="69767A"/>
          <w:sz w:val="28"/>
          <w:szCs w:val="28"/>
        </w:rPr>
      </w:pPr>
      <w:r w:rsidRPr="008A5E3A">
        <w:rPr>
          <w:rFonts w:ascii="Arial" w:hAnsi="Arial" w:cs="Arial"/>
          <w:color w:val="69767A"/>
          <w:sz w:val="28"/>
          <w:szCs w:val="28"/>
        </w:rPr>
        <w:lastRenderedPageBreak/>
        <w:t xml:space="preserve">We will use these 2 mapping </w:t>
      </w:r>
      <w:proofErr w:type="gramStart"/>
      <w:r w:rsidRPr="008A5E3A">
        <w:rPr>
          <w:rFonts w:ascii="Arial" w:hAnsi="Arial" w:cs="Arial"/>
          <w:color w:val="69767A"/>
          <w:sz w:val="28"/>
          <w:szCs w:val="28"/>
        </w:rPr>
        <w:t>files(</w:t>
      </w:r>
      <w:proofErr w:type="gramEnd"/>
      <w:r w:rsidRPr="008A5E3A">
        <w:rPr>
          <w:rFonts w:ascii="Arial" w:hAnsi="Arial" w:cs="Arial"/>
          <w:color w:val="69767A"/>
          <w:sz w:val="28"/>
          <w:szCs w:val="28"/>
        </w:rPr>
        <w:t>XML and Annotation) to address each Fetch Mode as below</w:t>
      </w:r>
    </w:p>
    <w:p w:rsidR="006E0FE9" w:rsidRDefault="006E0FE9" w:rsidP="006E0FE9">
      <w:pPr>
        <w:pStyle w:val="NormalWeb"/>
        <w:shd w:val="clear" w:color="auto" w:fill="FFFFFF"/>
        <w:spacing w:before="0" w:beforeAutospacing="0" w:after="166" w:afterAutospacing="0"/>
        <w:rPr>
          <w:rFonts w:ascii="Arial" w:hAnsi="Arial" w:cs="Arial"/>
          <w:color w:val="69767A"/>
          <w:sz w:val="12"/>
          <w:szCs w:val="12"/>
        </w:rPr>
      </w:pPr>
      <w:r w:rsidRPr="008A5E3A">
        <w:rPr>
          <w:rFonts w:ascii="Arial" w:hAnsi="Arial" w:cs="Arial"/>
          <w:color w:val="69767A"/>
          <w:sz w:val="28"/>
          <w:szCs w:val="28"/>
        </w:rPr>
        <w:br/>
      </w:r>
    </w:p>
    <w:p w:rsidR="006E0FE9" w:rsidRPr="008A5E3A" w:rsidRDefault="006E0FE9" w:rsidP="006E0FE9">
      <w:pPr>
        <w:pStyle w:val="Heading5"/>
        <w:shd w:val="clear" w:color="auto" w:fill="FFFFFF"/>
        <w:spacing w:before="67" w:beforeAutospacing="0" w:after="67" w:afterAutospacing="0"/>
        <w:rPr>
          <w:rFonts w:ascii="Arial" w:hAnsi="Arial" w:cs="Arial"/>
          <w:b w:val="0"/>
          <w:bCs w:val="0"/>
          <w:color w:val="69767A"/>
          <w:sz w:val="28"/>
          <w:szCs w:val="28"/>
        </w:rPr>
      </w:pPr>
      <w:proofErr w:type="spellStart"/>
      <w:r w:rsidRPr="008A5E3A">
        <w:rPr>
          <w:rFonts w:ascii="Arial" w:hAnsi="Arial" w:cs="Arial"/>
          <w:color w:val="69767A"/>
          <w:sz w:val="28"/>
          <w:szCs w:val="28"/>
        </w:rPr>
        <w:t>FetchMode</w:t>
      </w:r>
      <w:proofErr w:type="spellEnd"/>
      <w:r w:rsidRPr="008A5E3A">
        <w:rPr>
          <w:rFonts w:ascii="Arial" w:hAnsi="Arial" w:cs="Arial"/>
          <w:color w:val="69767A"/>
          <w:sz w:val="28"/>
          <w:szCs w:val="28"/>
        </w:rPr>
        <w:t xml:space="preserve"> JOIN</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br/>
      </w:r>
      <w:r w:rsidRPr="008A5E3A">
        <w:rPr>
          <w:b/>
          <w:bCs/>
          <w:sz w:val="28"/>
          <w:szCs w:val="28"/>
        </w:rPr>
        <w:t>Modify above xml with fetch=”join”</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b/>
          <w:bCs/>
          <w:sz w:val="28"/>
          <w:szCs w:val="28"/>
        </w:rPr>
        <w:t>(</w:t>
      </w:r>
      <w:proofErr w:type="gramStart"/>
      <w:r w:rsidRPr="008A5E3A">
        <w:rPr>
          <w:b/>
          <w:bCs/>
          <w:sz w:val="28"/>
          <w:szCs w:val="28"/>
        </w:rPr>
        <w:t>or</w:t>
      </w:r>
      <w:proofErr w:type="gramEnd"/>
      <w:r w:rsidRPr="008A5E3A">
        <w:rPr>
          <w:b/>
          <w:bCs/>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b/>
          <w:bCs/>
          <w:sz w:val="28"/>
          <w:szCs w:val="28"/>
        </w:rPr>
        <w:t xml:space="preserve">Modify above annotated class with </w:t>
      </w:r>
      <w:proofErr w:type="gramStart"/>
      <w:r w:rsidRPr="008A5E3A">
        <w:rPr>
          <w:b/>
          <w:bCs/>
          <w:sz w:val="28"/>
          <w:szCs w:val="28"/>
        </w:rPr>
        <w:t>@Fetch(</w:t>
      </w:r>
      <w:proofErr w:type="spellStart"/>
      <w:proofErr w:type="gramEnd"/>
      <w:r w:rsidRPr="008A5E3A">
        <w:rPr>
          <w:b/>
          <w:bCs/>
          <w:sz w:val="28"/>
          <w:szCs w:val="28"/>
        </w:rPr>
        <w:t>FetchMode.JOIN</w:t>
      </w:r>
      <w:proofErr w:type="spellEnd"/>
      <w:r w:rsidRPr="008A5E3A">
        <w:rPr>
          <w:b/>
          <w:bCs/>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This is also called </w:t>
      </w:r>
      <w:r w:rsidRPr="008A5E3A">
        <w:rPr>
          <w:b/>
          <w:bCs/>
          <w:sz w:val="28"/>
          <w:szCs w:val="28"/>
        </w:rPr>
        <w:t>Eager loading</w:t>
      </w:r>
      <w:r w:rsidRPr="008A5E3A">
        <w:rPr>
          <w:rFonts w:ascii="Arial" w:hAnsi="Arial" w:cs="Arial"/>
          <w:color w:val="69767A"/>
          <w:sz w:val="28"/>
          <w:szCs w:val="28"/>
        </w:rPr>
        <w:t> which means </w:t>
      </w:r>
      <w:r w:rsidRPr="008A5E3A">
        <w:rPr>
          <w:b/>
          <w:bCs/>
          <w:sz w:val="28"/>
          <w:szCs w:val="28"/>
        </w:rPr>
        <w:t>load</w:t>
      </w:r>
      <w:r w:rsidRPr="008A5E3A">
        <w:rPr>
          <w:rFonts w:ascii="Arial" w:hAnsi="Arial" w:cs="Arial"/>
          <w:color w:val="69767A"/>
          <w:sz w:val="28"/>
          <w:szCs w:val="28"/>
        </w:rPr>
        <w:t> all the </w:t>
      </w:r>
      <w:r w:rsidRPr="008A5E3A">
        <w:rPr>
          <w:b/>
          <w:bCs/>
          <w:sz w:val="28"/>
          <w:szCs w:val="28"/>
        </w:rPr>
        <w:t>collections</w:t>
      </w:r>
      <w:r w:rsidRPr="008A5E3A">
        <w:rPr>
          <w:rFonts w:ascii="Arial" w:hAnsi="Arial" w:cs="Arial"/>
          <w:color w:val="69767A"/>
          <w:sz w:val="28"/>
          <w:szCs w:val="28"/>
        </w:rPr>
        <w:t> and </w:t>
      </w:r>
      <w:r w:rsidRPr="008A5E3A">
        <w:rPr>
          <w:b/>
          <w:bCs/>
          <w:sz w:val="28"/>
          <w:szCs w:val="28"/>
        </w:rPr>
        <w:t>relations</w:t>
      </w:r>
      <w:r w:rsidRPr="008A5E3A">
        <w:rPr>
          <w:rFonts w:ascii="Arial" w:hAnsi="Arial" w:cs="Arial"/>
          <w:color w:val="69767A"/>
          <w:sz w:val="28"/>
          <w:szCs w:val="28"/>
        </w:rPr>
        <w:t> no matter we use it or not.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This fetching strategy loads </w:t>
      </w:r>
      <w:r w:rsidRPr="008A5E3A">
        <w:rPr>
          <w:b/>
          <w:bCs/>
          <w:sz w:val="28"/>
          <w:szCs w:val="28"/>
        </w:rPr>
        <w:t>User </w:t>
      </w:r>
      <w:r w:rsidRPr="008A5E3A">
        <w:rPr>
          <w:rFonts w:ascii="Arial" w:hAnsi="Arial" w:cs="Arial"/>
          <w:color w:val="69767A"/>
          <w:sz w:val="28"/>
          <w:szCs w:val="28"/>
        </w:rPr>
        <w:t>and List of </w:t>
      </w:r>
      <w:r w:rsidRPr="008A5E3A">
        <w:rPr>
          <w:b/>
          <w:bCs/>
          <w:sz w:val="28"/>
          <w:szCs w:val="28"/>
        </w:rPr>
        <w:t>Address </w:t>
      </w:r>
      <w:r w:rsidRPr="008A5E3A">
        <w:rPr>
          <w:rFonts w:ascii="Arial" w:hAnsi="Arial" w:cs="Arial"/>
          <w:color w:val="69767A"/>
          <w:sz w:val="28"/>
          <w:szCs w:val="28"/>
        </w:rPr>
        <w:t>in a </w:t>
      </w:r>
      <w:r w:rsidRPr="008A5E3A">
        <w:rPr>
          <w:b/>
          <w:bCs/>
          <w:sz w:val="28"/>
          <w:szCs w:val="28"/>
        </w:rPr>
        <w:t>single query</w:t>
      </w:r>
      <w:r w:rsidRPr="008A5E3A">
        <w:rPr>
          <w:rFonts w:ascii="Arial" w:hAnsi="Arial" w:cs="Arial"/>
          <w:color w:val="69767A"/>
          <w:sz w:val="28"/>
          <w:szCs w:val="28"/>
        </w:rPr>
        <w:t> when we request only User.</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It will load </w:t>
      </w:r>
      <w:r w:rsidRPr="008A5E3A">
        <w:rPr>
          <w:b/>
          <w:bCs/>
          <w:sz w:val="28"/>
          <w:szCs w:val="28"/>
        </w:rPr>
        <w:t>all</w:t>
      </w:r>
      <w:r w:rsidRPr="008A5E3A">
        <w:rPr>
          <w:rFonts w:ascii="Arial" w:hAnsi="Arial" w:cs="Arial"/>
          <w:color w:val="69767A"/>
          <w:sz w:val="28"/>
          <w:szCs w:val="28"/>
        </w:rPr>
        <w:t> the </w:t>
      </w:r>
      <w:r w:rsidRPr="008A5E3A">
        <w:rPr>
          <w:b/>
          <w:bCs/>
          <w:sz w:val="28"/>
          <w:szCs w:val="28"/>
        </w:rPr>
        <w:t>addresses</w:t>
      </w:r>
      <w:r w:rsidRPr="008A5E3A">
        <w:rPr>
          <w:rFonts w:ascii="Arial" w:hAnsi="Arial" w:cs="Arial"/>
          <w:color w:val="69767A"/>
          <w:sz w:val="28"/>
          <w:szCs w:val="28"/>
        </w:rPr>
        <w:t> when we load the </w:t>
      </w:r>
      <w:r w:rsidRPr="008A5E3A">
        <w:rPr>
          <w:b/>
          <w:bCs/>
          <w:sz w:val="28"/>
          <w:szCs w:val="28"/>
        </w:rPr>
        <w:t>User </w:t>
      </w:r>
      <w:r w:rsidRPr="008A5E3A">
        <w:rPr>
          <w:rFonts w:ascii="Arial" w:hAnsi="Arial" w:cs="Arial"/>
          <w:color w:val="69767A"/>
          <w:sz w:val="28"/>
          <w:szCs w:val="28"/>
        </w:rPr>
        <w:t>no matter whether we use the Address or not</w:t>
      </w:r>
      <w:hyperlink r:id="rId36" w:tooltip="View Source Code" w:history="1">
        <w:r w:rsidRPr="008A5E3A">
          <w:rPr>
            <w:rFonts w:ascii="Arial" w:hAnsi="Arial" w:cs="Arial"/>
            <w:color w:val="69767A"/>
            <w:sz w:val="28"/>
            <w:szCs w:val="28"/>
          </w:rPr>
          <w:t>Copy this code</w:t>
        </w:r>
      </w:hyperlink>
    </w:p>
    <w:p w:rsidR="006E0FE9" w:rsidRPr="008A5E3A" w:rsidRDefault="006E0FE9" w:rsidP="006E0FE9">
      <w:pPr>
        <w:numPr>
          <w:ilvl w:val="0"/>
          <w:numId w:val="7"/>
        </w:numPr>
        <w:shd w:val="clear" w:color="auto" w:fill="FFFFFF"/>
        <w:spacing w:after="0" w:line="240" w:lineRule="auto"/>
        <w:ind w:left="375"/>
        <w:rPr>
          <w:rFonts w:ascii="Arial" w:eastAsia="Times New Roman" w:hAnsi="Arial" w:cs="Arial"/>
          <w:color w:val="69767A"/>
          <w:sz w:val="28"/>
          <w:szCs w:val="28"/>
        </w:rPr>
      </w:pPr>
      <w:r w:rsidRPr="008A5E3A">
        <w:rPr>
          <w:rFonts w:ascii="Arial" w:eastAsia="Times New Roman" w:hAnsi="Arial" w:cs="Arial"/>
          <w:color w:val="69767A"/>
          <w:sz w:val="28"/>
          <w:szCs w:val="28"/>
        </w:rPr>
        <w:t>Customer  customer = </w:t>
      </w:r>
      <w:proofErr w:type="spellStart"/>
      <w:r w:rsidRPr="008A5E3A">
        <w:rPr>
          <w:rFonts w:ascii="Arial" w:eastAsia="Times New Roman" w:hAnsi="Arial" w:cs="Arial"/>
          <w:color w:val="69767A"/>
          <w:sz w:val="28"/>
          <w:szCs w:val="28"/>
        </w:rPr>
        <w:t>session.get</w:t>
      </w:r>
      <w:proofErr w:type="spellEnd"/>
      <w:r w:rsidRPr="008A5E3A">
        <w:rPr>
          <w:rFonts w:ascii="Arial" w:eastAsia="Times New Roman" w:hAnsi="Arial" w:cs="Arial"/>
          <w:color w:val="69767A"/>
          <w:sz w:val="28"/>
          <w:szCs w:val="28"/>
        </w:rPr>
        <w:t>(</w:t>
      </w:r>
      <w:proofErr w:type="spellStart"/>
      <w:r w:rsidRPr="008A5E3A">
        <w:rPr>
          <w:rFonts w:ascii="Arial" w:eastAsia="Times New Roman" w:hAnsi="Arial" w:cs="Arial"/>
          <w:color w:val="69767A"/>
          <w:sz w:val="28"/>
          <w:szCs w:val="28"/>
        </w:rPr>
        <w:t>Customer.class</w:t>
      </w:r>
      <w:proofErr w:type="spellEnd"/>
      <w:r w:rsidRPr="008A5E3A">
        <w:rPr>
          <w:rFonts w:ascii="Arial" w:eastAsia="Times New Roman" w:hAnsi="Arial" w:cs="Arial"/>
          <w:color w:val="69767A"/>
          <w:sz w:val="28"/>
          <w:szCs w:val="28"/>
        </w:rPr>
        <w:t xml:space="preserve">, </w:t>
      </w:r>
      <w:proofErr w:type="spellStart"/>
      <w:r w:rsidRPr="008A5E3A">
        <w:rPr>
          <w:rFonts w:ascii="Arial" w:eastAsia="Times New Roman" w:hAnsi="Arial" w:cs="Arial"/>
          <w:color w:val="69767A"/>
          <w:sz w:val="28"/>
          <w:szCs w:val="28"/>
        </w:rPr>
        <w:t>customerId</w:t>
      </w:r>
      <w:proofErr w:type="spellEnd"/>
      <w:r w:rsidRPr="008A5E3A">
        <w:rPr>
          <w:rFonts w:ascii="Arial" w:eastAsia="Times New Roman" w:hAnsi="Arial" w:cs="Arial"/>
          <w:color w:val="69767A"/>
          <w:sz w:val="28"/>
          <w:szCs w:val="28"/>
        </w:rPr>
        <w:t>);</w:t>
      </w:r>
    </w:p>
    <w:p w:rsidR="006E0FE9" w:rsidRPr="008A5E3A" w:rsidRDefault="006E0FE9" w:rsidP="006E0FE9">
      <w:pPr>
        <w:numPr>
          <w:ilvl w:val="0"/>
          <w:numId w:val="7"/>
        </w:numPr>
        <w:shd w:val="clear" w:color="auto" w:fill="F8F8F8"/>
        <w:spacing w:after="0" w:line="240" w:lineRule="auto"/>
        <w:ind w:left="375"/>
        <w:rPr>
          <w:rFonts w:ascii="Arial" w:eastAsia="Times New Roman" w:hAnsi="Arial" w:cs="Arial"/>
          <w:color w:val="69767A"/>
          <w:sz w:val="28"/>
          <w:szCs w:val="28"/>
        </w:rPr>
      </w:pPr>
      <w:r w:rsidRPr="008A5E3A">
        <w:rPr>
          <w:rFonts w:ascii="Arial" w:eastAsia="Times New Roman" w:hAnsi="Arial" w:cs="Arial"/>
          <w:color w:val="69767A"/>
          <w:sz w:val="28"/>
          <w:szCs w:val="28"/>
        </w:rPr>
        <w:t>List&lt;Address&gt; addresses = </w:t>
      </w:r>
      <w:proofErr w:type="spellStart"/>
      <w:r w:rsidRPr="008A5E3A">
        <w:rPr>
          <w:rFonts w:ascii="Arial" w:eastAsia="Times New Roman" w:hAnsi="Arial" w:cs="Arial"/>
          <w:color w:val="69767A"/>
          <w:sz w:val="28"/>
          <w:szCs w:val="28"/>
        </w:rPr>
        <w:t>customer.getAddresses</w:t>
      </w:r>
      <w:proofErr w:type="spellEnd"/>
      <w:r w:rsidRPr="008A5E3A">
        <w:rPr>
          <w:rFonts w:ascii="Arial" w:eastAsia="Times New Roman" w:hAnsi="Arial" w:cs="Arial"/>
          <w:color w:val="69767A"/>
          <w:sz w:val="28"/>
          <w:szCs w:val="28"/>
        </w:rPr>
        <w:t>();</w:t>
      </w:r>
    </w:p>
    <w:p w:rsidR="006E0FE9" w:rsidRDefault="006E0FE9">
      <w:pPr>
        <w:rPr>
          <w:rFonts w:ascii="Arial" w:eastAsia="Times New Roman" w:hAnsi="Arial" w:cs="Arial"/>
          <w:color w:val="69767A"/>
          <w:sz w:val="28"/>
          <w:szCs w:val="28"/>
        </w:rPr>
      </w:pP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Hibernate generated only one select statement, it retrieve all its related collections when the Customer is loaded using </w:t>
      </w:r>
      <w:proofErr w:type="spellStart"/>
      <w:proofErr w:type="gramStart"/>
      <w:r w:rsidRPr="008A5E3A">
        <w:rPr>
          <w:rFonts w:ascii="Arial" w:eastAsia="Times New Roman" w:hAnsi="Arial" w:cs="Arial"/>
          <w:color w:val="69767A"/>
          <w:sz w:val="28"/>
          <w:szCs w:val="28"/>
        </w:rPr>
        <w:t>session.get</w:t>
      </w:r>
      <w:proofErr w:type="spellEnd"/>
      <w:r w:rsidRPr="008A5E3A">
        <w:rPr>
          <w:rFonts w:ascii="Arial" w:eastAsia="Times New Roman" w:hAnsi="Arial" w:cs="Arial"/>
          <w:color w:val="69767A"/>
          <w:sz w:val="28"/>
          <w:szCs w:val="28"/>
        </w:rPr>
        <w:t>(</w:t>
      </w:r>
      <w:proofErr w:type="spellStart"/>
      <w:proofErr w:type="gramEnd"/>
      <w:r w:rsidRPr="008A5E3A">
        <w:rPr>
          <w:rFonts w:ascii="Arial" w:eastAsia="Times New Roman" w:hAnsi="Arial" w:cs="Arial"/>
          <w:color w:val="69767A"/>
          <w:sz w:val="28"/>
          <w:szCs w:val="28"/>
        </w:rPr>
        <w:t>Customer.class</w:t>
      </w:r>
      <w:proofErr w:type="spellEnd"/>
      <w:r w:rsidRPr="008A5E3A">
        <w:rPr>
          <w:rFonts w:ascii="Arial" w:eastAsia="Times New Roman" w:hAnsi="Arial" w:cs="Arial"/>
          <w:color w:val="69767A"/>
          <w:sz w:val="28"/>
          <w:szCs w:val="28"/>
        </w:rPr>
        <w:t>, 1)</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Select statement to retrieve the Customer records</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Outer join to retrieve its related collections.</w:t>
      </w:r>
      <w:r w:rsidRPr="008A5E3A">
        <w:rPr>
          <w:rFonts w:ascii="Arial" w:eastAsia="Times New Roman" w:hAnsi="Arial" w:cs="Arial"/>
          <w:color w:val="69767A"/>
          <w:sz w:val="28"/>
          <w:szCs w:val="28"/>
        </w:rPr>
        <w:br/>
      </w:r>
    </w:p>
    <w:p w:rsidR="006E0FE9" w:rsidRPr="008A5E3A" w:rsidRDefault="006E0FE9" w:rsidP="006E0FE9">
      <w:pPr>
        <w:shd w:val="clear" w:color="auto" w:fill="FFFFFF"/>
        <w:spacing w:before="67" w:after="67" w:line="240" w:lineRule="auto"/>
        <w:outlineLvl w:val="4"/>
        <w:rPr>
          <w:rFonts w:ascii="Arial" w:eastAsia="Times New Roman" w:hAnsi="Arial" w:cs="Arial"/>
          <w:color w:val="69767A"/>
          <w:sz w:val="28"/>
          <w:szCs w:val="28"/>
        </w:rPr>
      </w:pPr>
      <w:proofErr w:type="spellStart"/>
      <w:r w:rsidRPr="008A5E3A">
        <w:rPr>
          <w:rFonts w:ascii="Arial" w:eastAsia="Times New Roman" w:hAnsi="Arial" w:cs="Arial"/>
          <w:color w:val="69767A"/>
          <w:sz w:val="28"/>
          <w:szCs w:val="28"/>
        </w:rPr>
        <w:t>FetchMode</w:t>
      </w:r>
      <w:proofErr w:type="spellEnd"/>
      <w:r w:rsidRPr="008A5E3A">
        <w:rPr>
          <w:rFonts w:ascii="Arial" w:eastAsia="Times New Roman" w:hAnsi="Arial" w:cs="Arial"/>
          <w:color w:val="69767A"/>
          <w:sz w:val="28"/>
          <w:szCs w:val="28"/>
        </w:rPr>
        <w:t xml:space="preserve"> </w:t>
      </w:r>
      <w:proofErr w:type="gramStart"/>
      <w:r w:rsidRPr="008A5E3A">
        <w:rPr>
          <w:rFonts w:ascii="Arial" w:eastAsia="Times New Roman" w:hAnsi="Arial" w:cs="Arial"/>
          <w:color w:val="69767A"/>
          <w:sz w:val="28"/>
          <w:szCs w:val="28"/>
        </w:rPr>
        <w:t>SELECT(</w:t>
      </w:r>
      <w:proofErr w:type="gramEnd"/>
      <w:r w:rsidRPr="008A5E3A">
        <w:rPr>
          <w:rFonts w:ascii="Arial" w:eastAsia="Times New Roman" w:hAnsi="Arial" w:cs="Arial"/>
          <w:color w:val="69767A"/>
          <w:sz w:val="28"/>
          <w:szCs w:val="28"/>
        </w:rPr>
        <w:t>default)</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br/>
        <w:t>Modify above xml with fetch=”select”</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w:t>
      </w:r>
      <w:proofErr w:type="gramStart"/>
      <w:r w:rsidRPr="008A5E3A">
        <w:rPr>
          <w:rFonts w:ascii="Arial" w:eastAsia="Times New Roman" w:hAnsi="Arial" w:cs="Arial"/>
          <w:color w:val="69767A"/>
          <w:sz w:val="28"/>
          <w:szCs w:val="28"/>
        </w:rPr>
        <w:t>or</w:t>
      </w:r>
      <w:proofErr w:type="gramEnd"/>
      <w:r w:rsidRPr="008A5E3A">
        <w:rPr>
          <w:rFonts w:ascii="Arial" w:eastAsia="Times New Roman" w:hAnsi="Arial" w:cs="Arial"/>
          <w:color w:val="69767A"/>
          <w:sz w:val="28"/>
          <w:szCs w:val="28"/>
        </w:rPr>
        <w:t>)</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 xml:space="preserve">Modify above annotated class with </w:t>
      </w:r>
      <w:proofErr w:type="gramStart"/>
      <w:r w:rsidRPr="008A5E3A">
        <w:rPr>
          <w:rFonts w:ascii="Arial" w:eastAsia="Times New Roman" w:hAnsi="Arial" w:cs="Arial"/>
          <w:color w:val="69767A"/>
          <w:sz w:val="28"/>
          <w:szCs w:val="28"/>
        </w:rPr>
        <w:t>@Fetch(</w:t>
      </w:r>
      <w:proofErr w:type="spellStart"/>
      <w:proofErr w:type="gramEnd"/>
      <w:r w:rsidRPr="008A5E3A">
        <w:rPr>
          <w:rFonts w:ascii="Arial" w:eastAsia="Times New Roman" w:hAnsi="Arial" w:cs="Arial"/>
          <w:color w:val="69767A"/>
          <w:sz w:val="28"/>
          <w:szCs w:val="28"/>
        </w:rPr>
        <w:t>FetchMode.SELECT</w:t>
      </w:r>
      <w:proofErr w:type="spellEnd"/>
      <w:r w:rsidRPr="008A5E3A">
        <w:rPr>
          <w:rFonts w:ascii="Arial" w:eastAsia="Times New Roman" w:hAnsi="Arial" w:cs="Arial"/>
          <w:color w:val="69767A"/>
          <w:sz w:val="28"/>
          <w:szCs w:val="28"/>
        </w:rPr>
        <w:t>)</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This is also called Lazy loading which means loads the collections and relations only when required</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lastRenderedPageBreak/>
        <w:t>It loads only Customer when we request the Customer, it will not load the addresses until we request for it.</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It will load all the addresses only when we explicitly request the addresses to use in our application.</w:t>
      </w:r>
    </w:p>
    <w:p w:rsidR="006E0FE9" w:rsidRPr="008A5E3A" w:rsidRDefault="006E0FE9" w:rsidP="006E0FE9">
      <w:pPr>
        <w:pStyle w:val="HTMLPreformatted"/>
        <w:rPr>
          <w:rFonts w:ascii="Arial" w:hAnsi="Arial" w:cs="Arial"/>
          <w:color w:val="69767A"/>
          <w:sz w:val="28"/>
          <w:szCs w:val="28"/>
        </w:rPr>
      </w:pPr>
      <w:proofErr w:type="gramStart"/>
      <w:r w:rsidRPr="008A5E3A">
        <w:rPr>
          <w:rFonts w:ascii="Arial" w:hAnsi="Arial" w:cs="Arial"/>
          <w:color w:val="69767A"/>
          <w:sz w:val="28"/>
          <w:szCs w:val="28"/>
        </w:rPr>
        <w:t xml:space="preserve">Customer  </w:t>
      </w:r>
      <w:proofErr w:type="spellStart"/>
      <w:r w:rsidRPr="008A5E3A">
        <w:rPr>
          <w:rFonts w:ascii="Arial" w:hAnsi="Arial" w:cs="Arial"/>
          <w:color w:val="69767A"/>
          <w:sz w:val="28"/>
          <w:szCs w:val="28"/>
        </w:rPr>
        <w:t>customer</w:t>
      </w:r>
      <w:proofErr w:type="spellEnd"/>
      <w:proofErr w:type="gramEnd"/>
      <w:r w:rsidRPr="008A5E3A">
        <w:rPr>
          <w:rFonts w:ascii="Arial" w:hAnsi="Arial" w:cs="Arial"/>
          <w:color w:val="69767A"/>
          <w:sz w:val="28"/>
          <w:szCs w:val="28"/>
        </w:rPr>
        <w:t xml:space="preserve"> = </w:t>
      </w:r>
      <w:proofErr w:type="spellStart"/>
      <w:r w:rsidRPr="008A5E3A">
        <w:rPr>
          <w:rFonts w:ascii="Arial" w:hAnsi="Arial" w:cs="Arial"/>
          <w:color w:val="69767A"/>
          <w:sz w:val="28"/>
          <w:szCs w:val="28"/>
        </w:rPr>
        <w:t>session.get</w:t>
      </w:r>
      <w:proofErr w:type="spellEnd"/>
      <w:r w:rsidRPr="008A5E3A">
        <w:rPr>
          <w:rFonts w:ascii="Arial" w:hAnsi="Arial" w:cs="Arial"/>
          <w:color w:val="69767A"/>
          <w:sz w:val="28"/>
          <w:szCs w:val="28"/>
        </w:rPr>
        <w:t>(</w:t>
      </w:r>
      <w:proofErr w:type="spellStart"/>
      <w:r w:rsidRPr="008A5E3A">
        <w:rPr>
          <w:rFonts w:ascii="Arial" w:hAnsi="Arial" w:cs="Arial"/>
          <w:color w:val="69767A"/>
          <w:sz w:val="28"/>
          <w:szCs w:val="28"/>
        </w:rPr>
        <w:t>Customer.class</w:t>
      </w:r>
      <w:proofErr w:type="spellEnd"/>
      <w:r w:rsidRPr="008A5E3A">
        <w:rPr>
          <w:rFonts w:ascii="Arial" w:hAnsi="Arial" w:cs="Arial"/>
          <w:color w:val="69767A"/>
          <w:sz w:val="28"/>
          <w:szCs w:val="28"/>
        </w:rPr>
        <w:t xml:space="preserve">, </w:t>
      </w:r>
      <w:proofErr w:type="spellStart"/>
      <w:r w:rsidRPr="008A5E3A">
        <w:rPr>
          <w:rFonts w:ascii="Arial" w:hAnsi="Arial" w:cs="Arial"/>
          <w:color w:val="69767A"/>
          <w:sz w:val="28"/>
          <w:szCs w:val="28"/>
        </w:rPr>
        <w:t>customerId</w:t>
      </w:r>
      <w:proofErr w:type="spellEnd"/>
      <w:r w:rsidRPr="008A5E3A">
        <w:rPr>
          <w:rFonts w:ascii="Arial" w:hAnsi="Arial" w:cs="Arial"/>
          <w:color w:val="69767A"/>
          <w:sz w:val="28"/>
          <w:szCs w:val="28"/>
        </w:rPr>
        <w:t>); //Select from Customer table only</w:t>
      </w:r>
    </w:p>
    <w:p w:rsidR="006E0FE9" w:rsidRPr="008A5E3A" w:rsidRDefault="006E0FE9" w:rsidP="006E0FE9">
      <w:pPr>
        <w:pStyle w:val="HTMLPreformatted"/>
        <w:rPr>
          <w:rFonts w:ascii="Arial" w:hAnsi="Arial" w:cs="Arial"/>
          <w:color w:val="69767A"/>
          <w:sz w:val="28"/>
          <w:szCs w:val="28"/>
        </w:rPr>
      </w:pP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List&lt;Address&gt; addresses = </w:t>
      </w:r>
      <w:proofErr w:type="spellStart"/>
      <w:proofErr w:type="gramStart"/>
      <w:r w:rsidRPr="008A5E3A">
        <w:rPr>
          <w:rFonts w:ascii="Arial" w:hAnsi="Arial" w:cs="Arial"/>
          <w:color w:val="69767A"/>
          <w:sz w:val="28"/>
          <w:szCs w:val="28"/>
        </w:rPr>
        <w:t>customer.getAddresses</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 </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//Select from Address table will start here</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proofErr w:type="gramStart"/>
      <w:r w:rsidRPr="008A5E3A">
        <w:rPr>
          <w:rFonts w:ascii="Arial" w:hAnsi="Arial" w:cs="Arial"/>
          <w:color w:val="69767A"/>
          <w:sz w:val="28"/>
          <w:szCs w:val="28"/>
        </w:rPr>
        <w:t>for</w:t>
      </w:r>
      <w:proofErr w:type="gramEnd"/>
      <w:r w:rsidRPr="008A5E3A">
        <w:rPr>
          <w:rFonts w:ascii="Arial" w:hAnsi="Arial" w:cs="Arial"/>
          <w:color w:val="69767A"/>
          <w:sz w:val="28"/>
          <w:szCs w:val="28"/>
        </w:rPr>
        <w:t xml:space="preserve"> (Address address : addresses) {</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proofErr w:type="spellStart"/>
      <w:proofErr w:type="gramStart"/>
      <w:r w:rsidRPr="008A5E3A">
        <w:rPr>
          <w:rFonts w:ascii="Arial" w:hAnsi="Arial" w:cs="Arial"/>
          <w:color w:val="69767A"/>
          <w:sz w:val="28"/>
          <w:szCs w:val="28"/>
        </w:rPr>
        <w:t>System.out.println</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address);</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r w:rsidRPr="008A5E3A">
        <w:rPr>
          <w:rFonts w:ascii="Arial" w:hAnsi="Arial" w:cs="Arial"/>
          <w:color w:val="69767A"/>
          <w:sz w:val="28"/>
          <w:szCs w:val="28"/>
        </w:rPr>
        <w:tab/>
        <w:t>}</w:t>
      </w:r>
    </w:p>
    <w:p w:rsidR="006E0FE9" w:rsidRDefault="006E0FE9">
      <w:pPr>
        <w:rPr>
          <w:rFonts w:ascii="Arial" w:eastAsia="Times New Roman" w:hAnsi="Arial" w:cs="Arial"/>
          <w:color w:val="69767A"/>
          <w:sz w:val="28"/>
          <w:szCs w:val="28"/>
        </w:rPr>
      </w:pPr>
    </w:p>
    <w:p w:rsidR="006E0FE9" w:rsidRDefault="006E0FE9">
      <w:pPr>
        <w:rPr>
          <w:rFonts w:ascii="Arial" w:eastAsia="Times New Roman" w:hAnsi="Arial" w:cs="Arial"/>
          <w:color w:val="69767A"/>
          <w:sz w:val="28"/>
          <w:szCs w:val="28"/>
        </w:rPr>
      </w:pP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proofErr w:type="gramStart"/>
      <w:r w:rsidRPr="008A5E3A">
        <w:rPr>
          <w:rFonts w:ascii="Arial" w:eastAsia="Times New Roman" w:hAnsi="Arial" w:cs="Arial"/>
          <w:color w:val="69767A"/>
          <w:sz w:val="28"/>
          <w:szCs w:val="28"/>
        </w:rPr>
        <w:t>Hibernate</w:t>
      </w:r>
      <w:proofErr w:type="gramEnd"/>
      <w:r w:rsidRPr="008A5E3A">
        <w:rPr>
          <w:rFonts w:ascii="Arial" w:eastAsia="Times New Roman" w:hAnsi="Arial" w:cs="Arial"/>
          <w:color w:val="69767A"/>
          <w:sz w:val="28"/>
          <w:szCs w:val="28"/>
        </w:rPr>
        <w:t xml:space="preserve"> generated 2 select statements</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First Select statement to retrieve the Customer records – </w:t>
      </w:r>
      <w:proofErr w:type="spellStart"/>
      <w:proofErr w:type="gramStart"/>
      <w:r w:rsidRPr="008A5E3A">
        <w:rPr>
          <w:rFonts w:ascii="Arial" w:eastAsia="Times New Roman" w:hAnsi="Arial" w:cs="Arial"/>
          <w:color w:val="69767A"/>
          <w:sz w:val="28"/>
          <w:szCs w:val="28"/>
        </w:rPr>
        <w:t>session.get</w:t>
      </w:r>
      <w:proofErr w:type="spellEnd"/>
      <w:r w:rsidRPr="008A5E3A">
        <w:rPr>
          <w:rFonts w:ascii="Arial" w:eastAsia="Times New Roman" w:hAnsi="Arial" w:cs="Arial"/>
          <w:color w:val="69767A"/>
          <w:sz w:val="28"/>
          <w:szCs w:val="28"/>
        </w:rPr>
        <w:t>(</w:t>
      </w:r>
      <w:proofErr w:type="spellStart"/>
      <w:proofErr w:type="gramEnd"/>
      <w:r w:rsidRPr="008A5E3A">
        <w:rPr>
          <w:rFonts w:ascii="Arial" w:eastAsia="Times New Roman" w:hAnsi="Arial" w:cs="Arial"/>
          <w:color w:val="69767A"/>
          <w:sz w:val="28"/>
          <w:szCs w:val="28"/>
        </w:rPr>
        <w:t>Customer.class</w:t>
      </w:r>
      <w:proofErr w:type="spellEnd"/>
      <w:r w:rsidRPr="008A5E3A">
        <w:rPr>
          <w:rFonts w:ascii="Arial" w:eastAsia="Times New Roman" w:hAnsi="Arial" w:cs="Arial"/>
          <w:color w:val="69767A"/>
          <w:sz w:val="28"/>
          <w:szCs w:val="28"/>
        </w:rPr>
        <w:t>, 1)</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Second Select statement to retrieve its related collections – when we iterate addresses using enhanced for loop</w:t>
      </w:r>
      <w:r w:rsidRPr="008A5E3A">
        <w:rPr>
          <w:rFonts w:ascii="Arial" w:eastAsia="Times New Roman" w:hAnsi="Arial" w:cs="Arial"/>
          <w:color w:val="69767A"/>
          <w:sz w:val="28"/>
          <w:szCs w:val="28"/>
        </w:rPr>
        <w:br/>
      </w:r>
    </w:p>
    <w:p w:rsidR="006E0FE9" w:rsidRPr="008A5E3A" w:rsidRDefault="006E0FE9" w:rsidP="006E0FE9">
      <w:pPr>
        <w:shd w:val="clear" w:color="auto" w:fill="FFFFFF"/>
        <w:spacing w:before="67" w:after="67" w:line="240" w:lineRule="auto"/>
        <w:outlineLvl w:val="4"/>
        <w:rPr>
          <w:rFonts w:ascii="Arial" w:eastAsia="Times New Roman" w:hAnsi="Arial" w:cs="Arial"/>
          <w:color w:val="69767A"/>
          <w:sz w:val="28"/>
          <w:szCs w:val="28"/>
        </w:rPr>
      </w:pPr>
      <w:proofErr w:type="spellStart"/>
      <w:r w:rsidRPr="008A5E3A">
        <w:rPr>
          <w:rFonts w:ascii="Arial" w:eastAsia="Times New Roman" w:hAnsi="Arial" w:cs="Arial"/>
          <w:color w:val="69767A"/>
          <w:sz w:val="28"/>
          <w:szCs w:val="28"/>
        </w:rPr>
        <w:t>FetchMode</w:t>
      </w:r>
      <w:proofErr w:type="spellEnd"/>
      <w:r w:rsidRPr="008A5E3A">
        <w:rPr>
          <w:rFonts w:ascii="Arial" w:eastAsia="Times New Roman" w:hAnsi="Arial" w:cs="Arial"/>
          <w:color w:val="69767A"/>
          <w:sz w:val="28"/>
          <w:szCs w:val="28"/>
        </w:rPr>
        <w:t xml:space="preserve"> SELECT with Batch Size</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br/>
        <w:t>No change in above xml as we have specified the batch size as 10 already</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w:t>
      </w:r>
      <w:proofErr w:type="gramStart"/>
      <w:r w:rsidRPr="008A5E3A">
        <w:rPr>
          <w:rFonts w:ascii="Arial" w:eastAsia="Times New Roman" w:hAnsi="Arial" w:cs="Arial"/>
          <w:color w:val="69767A"/>
          <w:sz w:val="28"/>
          <w:szCs w:val="28"/>
        </w:rPr>
        <w:t>or</w:t>
      </w:r>
      <w:proofErr w:type="gramEnd"/>
      <w:r w:rsidRPr="008A5E3A">
        <w:rPr>
          <w:rFonts w:ascii="Arial" w:eastAsia="Times New Roman" w:hAnsi="Arial" w:cs="Arial"/>
          <w:color w:val="69767A"/>
          <w:sz w:val="28"/>
          <w:szCs w:val="28"/>
        </w:rPr>
        <w:t>)</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No change in above annotated class as we have specified the batch size as 10 already</w:t>
      </w:r>
    </w:p>
    <w:p w:rsidR="006E0FE9" w:rsidRPr="008A5E3A" w:rsidRDefault="006E0FE9" w:rsidP="006E0FE9">
      <w:pPr>
        <w:shd w:val="clear" w:color="auto" w:fill="FFFFFF"/>
        <w:spacing w:after="166" w:line="240" w:lineRule="auto"/>
        <w:rPr>
          <w:rFonts w:ascii="Arial" w:eastAsia="Times New Roman" w:hAnsi="Arial" w:cs="Arial"/>
          <w:color w:val="69767A"/>
          <w:sz w:val="28"/>
          <w:szCs w:val="28"/>
        </w:rPr>
      </w:pPr>
      <w:r w:rsidRPr="008A5E3A">
        <w:rPr>
          <w:rFonts w:ascii="Arial" w:eastAsia="Times New Roman" w:hAnsi="Arial" w:cs="Arial"/>
          <w:color w:val="69767A"/>
          <w:sz w:val="28"/>
          <w:szCs w:val="28"/>
        </w:rPr>
        <w:t xml:space="preserve">Fetch </w:t>
      </w:r>
      <w:proofErr w:type="spellStart"/>
      <w:r w:rsidRPr="008A5E3A">
        <w:rPr>
          <w:rFonts w:ascii="Arial" w:eastAsia="Times New Roman" w:hAnsi="Arial" w:cs="Arial"/>
          <w:color w:val="69767A"/>
          <w:sz w:val="28"/>
          <w:szCs w:val="28"/>
        </w:rPr>
        <w:t>upto</w:t>
      </w:r>
      <w:proofErr w:type="spellEnd"/>
      <w:r w:rsidRPr="008A5E3A">
        <w:rPr>
          <w:rFonts w:ascii="Arial" w:eastAsia="Times New Roman" w:hAnsi="Arial" w:cs="Arial"/>
          <w:color w:val="69767A"/>
          <w:sz w:val="28"/>
          <w:szCs w:val="28"/>
        </w:rPr>
        <w:t xml:space="preserve"> “N” collections or </w:t>
      </w:r>
      <w:proofErr w:type="gramStart"/>
      <w:r w:rsidRPr="008A5E3A">
        <w:rPr>
          <w:rFonts w:ascii="Arial" w:eastAsia="Times New Roman" w:hAnsi="Arial" w:cs="Arial"/>
          <w:color w:val="69767A"/>
          <w:sz w:val="28"/>
          <w:szCs w:val="28"/>
        </w:rPr>
        <w:t>entities(</w:t>
      </w:r>
      <w:proofErr w:type="gramEnd"/>
      <w:r w:rsidRPr="008A5E3A">
        <w:rPr>
          <w:rFonts w:ascii="Arial" w:eastAsia="Times New Roman" w:hAnsi="Arial" w:cs="Arial"/>
          <w:color w:val="69767A"/>
          <w:sz w:val="28"/>
          <w:szCs w:val="28"/>
        </w:rPr>
        <w:t>“Not number of records”)</w:t>
      </w:r>
    </w:p>
    <w:p w:rsidR="006E0FE9" w:rsidRPr="008A5E3A" w:rsidRDefault="006E0FE9" w:rsidP="006E0FE9">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67"/>
        <w:rPr>
          <w:rFonts w:ascii="Arial" w:hAnsi="Arial" w:cs="Arial"/>
          <w:color w:val="69767A"/>
          <w:sz w:val="28"/>
          <w:szCs w:val="28"/>
        </w:rPr>
      </w:pPr>
      <w:r w:rsidRPr="008A5E3A">
        <w:rPr>
          <w:rFonts w:ascii="Arial" w:hAnsi="Arial" w:cs="Arial"/>
          <w:color w:val="69767A"/>
          <w:sz w:val="28"/>
          <w:szCs w:val="28"/>
        </w:rPr>
        <w:t>The biggest misunderstanding of this fetch mode is, Batch size corresponds to number of records fetched per collection.</w:t>
      </w:r>
    </w:p>
    <w:p w:rsidR="006E0FE9" w:rsidRPr="008A5E3A" w:rsidRDefault="006E0FE9" w:rsidP="006E0FE9">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67"/>
        <w:rPr>
          <w:rFonts w:ascii="Arial" w:hAnsi="Arial" w:cs="Arial"/>
          <w:color w:val="69767A"/>
          <w:sz w:val="28"/>
          <w:szCs w:val="28"/>
        </w:rPr>
      </w:pPr>
      <w:r w:rsidRPr="008A5E3A">
        <w:rPr>
          <w:rFonts w:ascii="Arial" w:hAnsi="Arial" w:cs="Arial"/>
          <w:color w:val="69767A"/>
          <w:sz w:val="28"/>
          <w:szCs w:val="28"/>
        </w:rPr>
        <w:t xml:space="preserve">This is </w:t>
      </w:r>
      <w:proofErr w:type="gramStart"/>
      <w:r w:rsidRPr="008A5E3A">
        <w:rPr>
          <w:rFonts w:ascii="Arial" w:hAnsi="Arial" w:cs="Arial"/>
          <w:color w:val="69767A"/>
          <w:sz w:val="28"/>
          <w:szCs w:val="28"/>
        </w:rPr>
        <w:t>Complete</w:t>
      </w:r>
      <w:proofErr w:type="gramEnd"/>
      <w:r w:rsidRPr="008A5E3A">
        <w:rPr>
          <w:rFonts w:ascii="Arial" w:hAnsi="Arial" w:cs="Arial"/>
          <w:color w:val="69767A"/>
          <w:sz w:val="28"/>
          <w:szCs w:val="28"/>
        </w:rPr>
        <w:t xml:space="preserve"> misunderstanding.</w:t>
      </w:r>
    </w:p>
    <w:p w:rsidR="006E0FE9" w:rsidRPr="008A5E3A" w:rsidRDefault="006E0FE9" w:rsidP="006E0FE9">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67"/>
        <w:rPr>
          <w:rFonts w:ascii="Arial" w:hAnsi="Arial" w:cs="Arial"/>
          <w:color w:val="69767A"/>
          <w:sz w:val="28"/>
          <w:szCs w:val="28"/>
        </w:rPr>
      </w:pPr>
    </w:p>
    <w:p w:rsidR="006E0FE9" w:rsidRPr="008A5E3A" w:rsidRDefault="006E0FE9" w:rsidP="006E0FE9">
      <w:pPr>
        <w:pStyle w:val="HTMLPreformatted"/>
        <w:pBdr>
          <w:top w:val="single" w:sz="2" w:space="3" w:color="CCCCCC"/>
          <w:left w:val="single" w:sz="2" w:space="3" w:color="CCCCCC"/>
          <w:bottom w:val="single" w:sz="2" w:space="3" w:color="CCCCCC"/>
          <w:right w:val="single" w:sz="2" w:space="3" w:color="CCCCCC"/>
        </w:pBdr>
        <w:shd w:val="clear" w:color="auto" w:fill="F5F5F5"/>
        <w:wordWrap w:val="0"/>
        <w:spacing w:after="67"/>
        <w:rPr>
          <w:rFonts w:ascii="Arial" w:hAnsi="Arial" w:cs="Arial"/>
          <w:color w:val="69767A"/>
          <w:sz w:val="28"/>
          <w:szCs w:val="28"/>
        </w:rPr>
      </w:pPr>
      <w:r w:rsidRPr="008A5E3A">
        <w:rPr>
          <w:b/>
          <w:bCs/>
          <w:color w:val="69767A"/>
          <w:sz w:val="28"/>
          <w:szCs w:val="28"/>
        </w:rPr>
        <w:lastRenderedPageBreak/>
        <w:t>Batch size</w:t>
      </w:r>
      <w:r w:rsidRPr="008A5E3A">
        <w:rPr>
          <w:rFonts w:ascii="Arial" w:hAnsi="Arial" w:cs="Arial"/>
          <w:color w:val="69767A"/>
          <w:sz w:val="28"/>
          <w:szCs w:val="28"/>
        </w:rPr>
        <w:t xml:space="preserve"> decides the number of collections to be loaded when we load one entity.</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br/>
      </w:r>
      <w:r w:rsidRPr="008A5E3A">
        <w:rPr>
          <w:b/>
          <w:bCs/>
          <w:sz w:val="28"/>
          <w:szCs w:val="28"/>
        </w:rPr>
        <w:t>Example:</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We have given batch size as “</w:t>
      </w:r>
      <w:r w:rsidRPr="008A5E3A">
        <w:rPr>
          <w:b/>
          <w:bCs/>
          <w:sz w:val="28"/>
          <w:szCs w:val="28"/>
        </w:rPr>
        <w:t>10</w:t>
      </w:r>
      <w:r w:rsidRPr="008A5E3A">
        <w:rPr>
          <w:rFonts w:ascii="Arial" w:hAnsi="Arial" w:cs="Arial"/>
          <w:color w:val="69767A"/>
          <w:sz w:val="28"/>
          <w:szCs w:val="28"/>
        </w:rPr>
        <w:t>”</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Now when we load </w:t>
      </w:r>
      <w:r w:rsidRPr="008A5E3A">
        <w:rPr>
          <w:b/>
          <w:bCs/>
          <w:sz w:val="28"/>
          <w:szCs w:val="28"/>
        </w:rPr>
        <w:t>one Customer</w:t>
      </w:r>
      <w:r w:rsidRPr="008A5E3A">
        <w:rPr>
          <w:rFonts w:ascii="Arial" w:hAnsi="Arial" w:cs="Arial"/>
          <w:color w:val="69767A"/>
          <w:sz w:val="28"/>
          <w:szCs w:val="28"/>
        </w:rPr>
        <w:t>, Hibernate loads the </w:t>
      </w:r>
      <w:r w:rsidRPr="008A5E3A">
        <w:rPr>
          <w:b/>
          <w:bCs/>
          <w:sz w:val="28"/>
          <w:szCs w:val="28"/>
        </w:rPr>
        <w:t>address collection</w:t>
      </w:r>
      <w:r w:rsidRPr="008A5E3A">
        <w:rPr>
          <w:rFonts w:ascii="Arial" w:hAnsi="Arial" w:cs="Arial"/>
          <w:color w:val="69767A"/>
          <w:sz w:val="28"/>
          <w:szCs w:val="28"/>
        </w:rPr>
        <w:t> for </w:t>
      </w:r>
      <w:r w:rsidRPr="008A5E3A">
        <w:rPr>
          <w:b/>
          <w:bCs/>
          <w:sz w:val="28"/>
          <w:szCs w:val="28"/>
        </w:rPr>
        <w:t>additional 10 Customers</w:t>
      </w:r>
      <w:r w:rsidRPr="008A5E3A">
        <w:rPr>
          <w:rFonts w:ascii="Arial" w:hAnsi="Arial" w:cs="Arial"/>
          <w:color w:val="69767A"/>
          <w:sz w:val="28"/>
          <w:szCs w:val="28"/>
        </w:rPr>
        <w:t> which are currently in the session.</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It means </w:t>
      </w:r>
      <w:r w:rsidRPr="008A5E3A">
        <w:rPr>
          <w:b/>
          <w:bCs/>
          <w:sz w:val="28"/>
          <w:szCs w:val="28"/>
        </w:rPr>
        <w:t>10 address collections</w:t>
      </w:r>
      <w:r w:rsidRPr="008A5E3A">
        <w:rPr>
          <w:rFonts w:ascii="Arial" w:hAnsi="Arial" w:cs="Arial"/>
          <w:color w:val="69767A"/>
          <w:sz w:val="28"/>
          <w:szCs w:val="28"/>
        </w:rPr>
        <w:t> are loaded one for each Customer.</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 xml:space="preserve">Suppose, </w:t>
      </w:r>
      <w:proofErr w:type="gramStart"/>
      <w:r w:rsidRPr="008A5E3A">
        <w:rPr>
          <w:rFonts w:ascii="Arial" w:hAnsi="Arial" w:cs="Arial"/>
          <w:color w:val="69767A"/>
          <w:sz w:val="28"/>
          <w:szCs w:val="28"/>
        </w:rPr>
        <w:t>We</w:t>
      </w:r>
      <w:proofErr w:type="gramEnd"/>
      <w:r w:rsidRPr="008A5E3A">
        <w:rPr>
          <w:rFonts w:ascii="Arial" w:hAnsi="Arial" w:cs="Arial"/>
          <w:color w:val="69767A"/>
          <w:sz w:val="28"/>
          <w:szCs w:val="28"/>
        </w:rPr>
        <w:t xml:space="preserve"> have </w:t>
      </w:r>
      <w:r w:rsidRPr="008A5E3A">
        <w:rPr>
          <w:b/>
          <w:bCs/>
          <w:sz w:val="28"/>
          <w:szCs w:val="28"/>
        </w:rPr>
        <w:t>20</w:t>
      </w:r>
      <w:r w:rsidRPr="008A5E3A">
        <w:rPr>
          <w:rFonts w:ascii="Arial" w:hAnsi="Arial" w:cs="Arial"/>
          <w:color w:val="69767A"/>
          <w:sz w:val="28"/>
          <w:szCs w:val="28"/>
        </w:rPr>
        <w:t> Customers in the session and </w:t>
      </w:r>
      <w:r w:rsidRPr="008A5E3A">
        <w:rPr>
          <w:b/>
          <w:bCs/>
          <w:sz w:val="28"/>
          <w:szCs w:val="28"/>
        </w:rPr>
        <w:t>batch size</w:t>
      </w:r>
      <w:r w:rsidRPr="008A5E3A">
        <w:rPr>
          <w:rFonts w:ascii="Arial" w:hAnsi="Arial" w:cs="Arial"/>
          <w:color w:val="69767A"/>
          <w:sz w:val="28"/>
          <w:szCs w:val="28"/>
        </w:rPr>
        <w:t> is set as </w:t>
      </w:r>
      <w:r w:rsidRPr="008A5E3A">
        <w:rPr>
          <w:b/>
          <w:bCs/>
          <w:sz w:val="28"/>
          <w:szCs w:val="28"/>
        </w:rPr>
        <w:t>10</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In this case, when we load </w:t>
      </w:r>
      <w:r w:rsidRPr="008A5E3A">
        <w:rPr>
          <w:b/>
          <w:bCs/>
          <w:sz w:val="28"/>
          <w:szCs w:val="28"/>
        </w:rPr>
        <w:t>one</w:t>
      </w:r>
      <w:r w:rsidRPr="008A5E3A">
        <w:rPr>
          <w:rFonts w:ascii="Arial" w:hAnsi="Arial" w:cs="Arial"/>
          <w:color w:val="69767A"/>
          <w:sz w:val="28"/>
          <w:szCs w:val="28"/>
        </w:rPr>
        <w:t> Customer, </w:t>
      </w:r>
      <w:r w:rsidRPr="008A5E3A">
        <w:rPr>
          <w:b/>
          <w:bCs/>
          <w:sz w:val="28"/>
          <w:szCs w:val="28"/>
        </w:rPr>
        <w:t>3</w:t>
      </w:r>
      <w:r w:rsidRPr="008A5E3A">
        <w:rPr>
          <w:rFonts w:ascii="Arial" w:hAnsi="Arial" w:cs="Arial"/>
          <w:color w:val="69767A"/>
          <w:sz w:val="28"/>
          <w:szCs w:val="28"/>
        </w:rPr>
        <w:t> queries will be executed</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1. One query to load </w:t>
      </w:r>
      <w:r w:rsidRPr="008A5E3A">
        <w:rPr>
          <w:b/>
          <w:bCs/>
          <w:sz w:val="28"/>
          <w:szCs w:val="28"/>
        </w:rPr>
        <w:t>all</w:t>
      </w:r>
      <w:r w:rsidRPr="008A5E3A">
        <w:rPr>
          <w:rFonts w:ascii="Arial" w:hAnsi="Arial" w:cs="Arial"/>
          <w:color w:val="69767A"/>
          <w:sz w:val="28"/>
          <w:szCs w:val="28"/>
        </w:rPr>
        <w:t> the </w:t>
      </w:r>
      <w:r w:rsidRPr="008A5E3A">
        <w:rPr>
          <w:b/>
          <w:bCs/>
          <w:sz w:val="28"/>
          <w:szCs w:val="28"/>
        </w:rPr>
        <w:t>20</w:t>
      </w:r>
      <w:r w:rsidRPr="008A5E3A">
        <w:rPr>
          <w:rFonts w:ascii="Arial" w:hAnsi="Arial" w:cs="Arial"/>
          <w:color w:val="69767A"/>
          <w:sz w:val="28"/>
          <w:szCs w:val="28"/>
        </w:rPr>
        <w:t> Customers.</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2. One query to load the</w:t>
      </w:r>
      <w:r w:rsidRPr="008A5E3A">
        <w:rPr>
          <w:b/>
          <w:bCs/>
          <w:sz w:val="28"/>
          <w:szCs w:val="28"/>
        </w:rPr>
        <w:t> Address collections</w:t>
      </w:r>
      <w:r w:rsidRPr="008A5E3A">
        <w:rPr>
          <w:rFonts w:ascii="Arial" w:hAnsi="Arial" w:cs="Arial"/>
          <w:color w:val="69767A"/>
          <w:sz w:val="28"/>
          <w:szCs w:val="28"/>
        </w:rPr>
        <w:t> for </w:t>
      </w:r>
      <w:r w:rsidRPr="008A5E3A">
        <w:rPr>
          <w:b/>
          <w:bCs/>
          <w:sz w:val="28"/>
          <w:szCs w:val="28"/>
        </w:rPr>
        <w:t>10</w:t>
      </w:r>
      <w:r w:rsidRPr="008A5E3A">
        <w:rPr>
          <w:rFonts w:ascii="Arial" w:hAnsi="Arial" w:cs="Arial"/>
          <w:color w:val="69767A"/>
          <w:sz w:val="28"/>
          <w:szCs w:val="28"/>
        </w:rPr>
        <w:t> Customers.</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rFonts w:ascii="Arial" w:hAnsi="Arial" w:cs="Arial"/>
          <w:color w:val="69767A"/>
          <w:sz w:val="28"/>
          <w:szCs w:val="28"/>
        </w:rPr>
        <w:t>3. Another query to load the </w:t>
      </w:r>
      <w:r w:rsidRPr="008A5E3A">
        <w:rPr>
          <w:b/>
          <w:bCs/>
          <w:sz w:val="28"/>
          <w:szCs w:val="28"/>
        </w:rPr>
        <w:t>Address collections</w:t>
      </w:r>
      <w:r w:rsidRPr="008A5E3A">
        <w:rPr>
          <w:rFonts w:ascii="Arial" w:hAnsi="Arial" w:cs="Arial"/>
          <w:color w:val="69767A"/>
          <w:sz w:val="28"/>
          <w:szCs w:val="28"/>
        </w:rPr>
        <w:t> for other </w:t>
      </w:r>
      <w:r w:rsidRPr="008A5E3A">
        <w:rPr>
          <w:b/>
          <w:bCs/>
          <w:sz w:val="28"/>
          <w:szCs w:val="28"/>
        </w:rPr>
        <w:t>10</w:t>
      </w:r>
      <w:r w:rsidRPr="008A5E3A">
        <w:rPr>
          <w:rFonts w:ascii="Arial" w:hAnsi="Arial" w:cs="Arial"/>
          <w:color w:val="69767A"/>
          <w:sz w:val="28"/>
          <w:szCs w:val="28"/>
        </w:rPr>
        <w:t> Customers</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b/>
          <w:bCs/>
          <w:sz w:val="28"/>
          <w:szCs w:val="28"/>
        </w:rPr>
        <w:t>If we have only one User then queries generated with batch size is same as without batch size as below</w:t>
      </w:r>
    </w:p>
    <w:p w:rsidR="006E0FE9" w:rsidRPr="008A5E3A" w:rsidRDefault="006E0FE9" w:rsidP="006E0FE9">
      <w:pPr>
        <w:pStyle w:val="NormalWeb"/>
        <w:shd w:val="clear" w:color="auto" w:fill="FFFFFF"/>
        <w:spacing w:before="0" w:beforeAutospacing="0" w:after="166" w:afterAutospacing="0"/>
        <w:rPr>
          <w:rFonts w:ascii="Arial" w:hAnsi="Arial" w:cs="Arial"/>
          <w:color w:val="69767A"/>
          <w:sz w:val="28"/>
          <w:szCs w:val="28"/>
        </w:rPr>
      </w:pPr>
      <w:r w:rsidRPr="008A5E3A">
        <w:rPr>
          <w:b/>
          <w:bCs/>
          <w:sz w:val="28"/>
          <w:szCs w:val="28"/>
        </w:rPr>
        <w:t>Queries generated by Hibernate</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List&lt;Customer&gt; customers = </w:t>
      </w:r>
      <w:proofErr w:type="spellStart"/>
      <w:proofErr w:type="gramStart"/>
      <w:r w:rsidRPr="008A5E3A">
        <w:rPr>
          <w:rFonts w:ascii="Arial" w:hAnsi="Arial" w:cs="Arial"/>
          <w:color w:val="69767A"/>
          <w:sz w:val="28"/>
          <w:szCs w:val="28"/>
        </w:rPr>
        <w:t>session.createQuery</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"from Customer").</w:t>
      </w:r>
      <w:proofErr w:type="spellStart"/>
      <w:r w:rsidRPr="008A5E3A">
        <w:rPr>
          <w:rFonts w:ascii="Arial" w:hAnsi="Arial" w:cs="Arial"/>
          <w:color w:val="69767A"/>
          <w:sz w:val="28"/>
          <w:szCs w:val="28"/>
        </w:rPr>
        <w:t>getResultList</w:t>
      </w:r>
      <w:proofErr w:type="spell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proofErr w:type="gramStart"/>
      <w:r w:rsidRPr="008A5E3A">
        <w:rPr>
          <w:rFonts w:ascii="Arial" w:hAnsi="Arial" w:cs="Arial"/>
          <w:color w:val="69767A"/>
          <w:sz w:val="28"/>
          <w:szCs w:val="28"/>
        </w:rPr>
        <w:t>for</w:t>
      </w:r>
      <w:proofErr w:type="gramEnd"/>
      <w:r w:rsidRPr="008A5E3A">
        <w:rPr>
          <w:rFonts w:ascii="Arial" w:hAnsi="Arial" w:cs="Arial"/>
          <w:color w:val="69767A"/>
          <w:sz w:val="28"/>
          <w:szCs w:val="28"/>
        </w:rPr>
        <w:t xml:space="preserve"> (Customer customer : customers) {</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t xml:space="preserve">        </w:t>
      </w:r>
      <w:r w:rsidRPr="008A5E3A">
        <w:rPr>
          <w:rFonts w:ascii="Arial" w:hAnsi="Arial" w:cs="Arial"/>
          <w:color w:val="69767A"/>
          <w:sz w:val="28"/>
          <w:szCs w:val="28"/>
        </w:rPr>
        <w:tab/>
      </w:r>
      <w:r w:rsidRPr="008A5E3A">
        <w:rPr>
          <w:rFonts w:ascii="Arial" w:hAnsi="Arial" w:cs="Arial"/>
          <w:color w:val="69767A"/>
          <w:sz w:val="28"/>
          <w:szCs w:val="28"/>
        </w:rPr>
        <w:tab/>
        <w:t xml:space="preserve">   List&lt;Address&gt; addresses = </w:t>
      </w:r>
      <w:proofErr w:type="spellStart"/>
      <w:proofErr w:type="gramStart"/>
      <w:r w:rsidRPr="008A5E3A">
        <w:rPr>
          <w:rFonts w:ascii="Arial" w:hAnsi="Arial" w:cs="Arial"/>
          <w:color w:val="69767A"/>
          <w:sz w:val="28"/>
          <w:szCs w:val="28"/>
        </w:rPr>
        <w:t>customer.getAddresses</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t xml:space="preserve">   </w:t>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proofErr w:type="gramStart"/>
      <w:r w:rsidRPr="008A5E3A">
        <w:rPr>
          <w:rFonts w:ascii="Arial" w:hAnsi="Arial" w:cs="Arial"/>
          <w:color w:val="69767A"/>
          <w:sz w:val="28"/>
          <w:szCs w:val="28"/>
        </w:rPr>
        <w:t>for</w:t>
      </w:r>
      <w:proofErr w:type="gramEnd"/>
      <w:r w:rsidRPr="008A5E3A">
        <w:rPr>
          <w:rFonts w:ascii="Arial" w:hAnsi="Arial" w:cs="Arial"/>
          <w:color w:val="69767A"/>
          <w:sz w:val="28"/>
          <w:szCs w:val="28"/>
        </w:rPr>
        <w:t xml:space="preserve"> (Address address : addresses) {</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t xml:space="preserve">   </w:t>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proofErr w:type="spellStart"/>
      <w:proofErr w:type="gramStart"/>
      <w:r w:rsidRPr="008A5E3A">
        <w:rPr>
          <w:rFonts w:ascii="Arial" w:hAnsi="Arial" w:cs="Arial"/>
          <w:color w:val="69767A"/>
          <w:sz w:val="28"/>
          <w:szCs w:val="28"/>
        </w:rPr>
        <w:t>System.out.println</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address);</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t xml:space="preserve">   </w:t>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t>}</w:t>
      </w:r>
      <w:r w:rsidRPr="008A5E3A">
        <w:rPr>
          <w:rFonts w:ascii="Arial" w:hAnsi="Arial" w:cs="Arial"/>
          <w:color w:val="69767A"/>
          <w:sz w:val="28"/>
          <w:szCs w:val="28"/>
        </w:rPr>
        <w:tab/>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r>
      <w:r w:rsidRPr="008A5E3A">
        <w:rPr>
          <w:rFonts w:ascii="Arial" w:hAnsi="Arial" w:cs="Arial"/>
          <w:color w:val="69767A"/>
          <w:sz w:val="28"/>
          <w:szCs w:val="28"/>
        </w:rPr>
        <w:tab/>
        <w:t>}</w:t>
      </w: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Query </w:t>
      </w:r>
      <w:proofErr w:type="spellStart"/>
      <w:r w:rsidRPr="008A5E3A">
        <w:rPr>
          <w:rFonts w:ascii="Arial" w:hAnsi="Arial" w:cs="Arial"/>
          <w:color w:val="69767A"/>
          <w:sz w:val="28"/>
          <w:szCs w:val="28"/>
        </w:rPr>
        <w:t>query</w:t>
      </w:r>
      <w:proofErr w:type="spellEnd"/>
      <w:r w:rsidRPr="008A5E3A">
        <w:rPr>
          <w:rFonts w:ascii="Arial" w:hAnsi="Arial" w:cs="Arial"/>
          <w:color w:val="69767A"/>
          <w:sz w:val="28"/>
          <w:szCs w:val="28"/>
        </w:rPr>
        <w:t xml:space="preserve"> = </w:t>
      </w:r>
      <w:proofErr w:type="spellStart"/>
      <w:proofErr w:type="gramStart"/>
      <w:r w:rsidRPr="008A5E3A">
        <w:rPr>
          <w:rFonts w:ascii="Arial" w:hAnsi="Arial" w:cs="Arial"/>
          <w:color w:val="69767A"/>
          <w:sz w:val="28"/>
          <w:szCs w:val="28"/>
        </w:rPr>
        <w:t>session.createQuery</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"from Applicant ");</w:t>
      </w:r>
    </w:p>
    <w:p w:rsidR="006E0FE9" w:rsidRPr="008A5E3A" w:rsidRDefault="006E0FE9" w:rsidP="006E0FE9">
      <w:pPr>
        <w:pStyle w:val="HTMLPreformatted"/>
        <w:rPr>
          <w:rFonts w:ascii="Arial" w:hAnsi="Arial" w:cs="Arial"/>
          <w:color w:val="69767A"/>
          <w:sz w:val="28"/>
          <w:szCs w:val="28"/>
        </w:rPr>
      </w:pPr>
    </w:p>
    <w:p w:rsidR="006E0FE9" w:rsidRPr="008A5E3A" w:rsidRDefault="006E0FE9" w:rsidP="006E0FE9">
      <w:pPr>
        <w:pStyle w:val="HTMLPreformatted"/>
        <w:rPr>
          <w:rFonts w:ascii="Arial" w:hAnsi="Arial" w:cs="Arial"/>
          <w:color w:val="69767A"/>
          <w:sz w:val="28"/>
          <w:szCs w:val="28"/>
        </w:rPr>
      </w:pPr>
      <w:r w:rsidRPr="008A5E3A">
        <w:rPr>
          <w:rFonts w:ascii="Arial" w:hAnsi="Arial" w:cs="Arial"/>
          <w:color w:val="69767A"/>
          <w:sz w:val="28"/>
          <w:szCs w:val="28"/>
        </w:rPr>
        <w:t xml:space="preserve">List </w:t>
      </w:r>
      <w:proofErr w:type="spellStart"/>
      <w:r w:rsidRPr="008A5E3A">
        <w:rPr>
          <w:rFonts w:ascii="Arial" w:hAnsi="Arial" w:cs="Arial"/>
          <w:color w:val="69767A"/>
          <w:sz w:val="28"/>
          <w:szCs w:val="28"/>
        </w:rPr>
        <w:t>list</w:t>
      </w:r>
      <w:proofErr w:type="spellEnd"/>
      <w:r w:rsidRPr="008A5E3A">
        <w:rPr>
          <w:rFonts w:ascii="Arial" w:hAnsi="Arial" w:cs="Arial"/>
          <w:color w:val="69767A"/>
          <w:sz w:val="28"/>
          <w:szCs w:val="28"/>
        </w:rPr>
        <w:t xml:space="preserve"> = </w:t>
      </w:r>
      <w:proofErr w:type="spellStart"/>
      <w:proofErr w:type="gramStart"/>
      <w:r w:rsidRPr="008A5E3A">
        <w:rPr>
          <w:rFonts w:ascii="Arial" w:hAnsi="Arial" w:cs="Arial"/>
          <w:color w:val="69767A"/>
          <w:sz w:val="28"/>
          <w:szCs w:val="28"/>
        </w:rPr>
        <w:t>query.list</w:t>
      </w:r>
      <w:proofErr w:type="spellEnd"/>
      <w:r w:rsidRPr="008A5E3A">
        <w:rPr>
          <w:rFonts w:ascii="Arial" w:hAnsi="Arial" w:cs="Arial"/>
          <w:color w:val="69767A"/>
          <w:sz w:val="28"/>
          <w:szCs w:val="28"/>
        </w:rPr>
        <w:t>(</w:t>
      </w:r>
      <w:proofErr w:type="gramEnd"/>
      <w:r w:rsidRPr="008A5E3A">
        <w:rPr>
          <w:rFonts w:ascii="Arial" w:hAnsi="Arial" w:cs="Arial"/>
          <w:color w:val="69767A"/>
          <w:sz w:val="28"/>
          <w:szCs w:val="28"/>
        </w:rPr>
        <w:t>);</w:t>
      </w:r>
    </w:p>
    <w:p w:rsidR="006E0FE9" w:rsidRPr="006C2FB2" w:rsidRDefault="006E0FE9">
      <w:pPr>
        <w:rPr>
          <w:rFonts w:ascii="Arial" w:eastAsia="Times New Roman" w:hAnsi="Arial" w:cs="Arial"/>
          <w:color w:val="69767A"/>
          <w:sz w:val="28"/>
          <w:szCs w:val="28"/>
        </w:rPr>
      </w:pPr>
    </w:p>
    <w:sectPr w:rsidR="006E0FE9" w:rsidRPr="006C2FB2" w:rsidSect="000856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dana">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83107"/>
    <w:multiLevelType w:val="multilevel"/>
    <w:tmpl w:val="2104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AC4F4D"/>
    <w:multiLevelType w:val="multilevel"/>
    <w:tmpl w:val="2B5E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6C46A6"/>
    <w:multiLevelType w:val="multilevel"/>
    <w:tmpl w:val="2B70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C0D3D"/>
    <w:multiLevelType w:val="multilevel"/>
    <w:tmpl w:val="2EA8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9275F2"/>
    <w:multiLevelType w:val="multilevel"/>
    <w:tmpl w:val="3940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0964EC"/>
    <w:multiLevelType w:val="multilevel"/>
    <w:tmpl w:val="F3B2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DF00B8"/>
    <w:multiLevelType w:val="multilevel"/>
    <w:tmpl w:val="98C8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27074E"/>
    <w:rsid w:val="000709C6"/>
    <w:rsid w:val="00084FFF"/>
    <w:rsid w:val="00085633"/>
    <w:rsid w:val="00097067"/>
    <w:rsid w:val="000C5044"/>
    <w:rsid w:val="001D1FD2"/>
    <w:rsid w:val="00240474"/>
    <w:rsid w:val="0027074E"/>
    <w:rsid w:val="002A77EB"/>
    <w:rsid w:val="003A1E3E"/>
    <w:rsid w:val="003A54C3"/>
    <w:rsid w:val="00406BA3"/>
    <w:rsid w:val="00470DFD"/>
    <w:rsid w:val="004D2083"/>
    <w:rsid w:val="005509A7"/>
    <w:rsid w:val="00554D63"/>
    <w:rsid w:val="0064680A"/>
    <w:rsid w:val="0065416A"/>
    <w:rsid w:val="006C0324"/>
    <w:rsid w:val="006C2FB2"/>
    <w:rsid w:val="006E0FE9"/>
    <w:rsid w:val="00707A35"/>
    <w:rsid w:val="00754795"/>
    <w:rsid w:val="0080543E"/>
    <w:rsid w:val="008A5E3A"/>
    <w:rsid w:val="008C74F9"/>
    <w:rsid w:val="008E78A5"/>
    <w:rsid w:val="00906AB2"/>
    <w:rsid w:val="00920817"/>
    <w:rsid w:val="00A1607D"/>
    <w:rsid w:val="00A41000"/>
    <w:rsid w:val="00AF35A4"/>
    <w:rsid w:val="00B000CD"/>
    <w:rsid w:val="00B01E7D"/>
    <w:rsid w:val="00B34A73"/>
    <w:rsid w:val="00BF6FA1"/>
    <w:rsid w:val="00C3244D"/>
    <w:rsid w:val="00D1372C"/>
    <w:rsid w:val="00D23889"/>
    <w:rsid w:val="00D31611"/>
    <w:rsid w:val="00D92E55"/>
    <w:rsid w:val="00E10FC4"/>
    <w:rsid w:val="00E80EB6"/>
    <w:rsid w:val="00EE2B00"/>
    <w:rsid w:val="00F4568D"/>
    <w:rsid w:val="00F55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E55"/>
  </w:style>
  <w:style w:type="paragraph" w:styleId="Heading1">
    <w:name w:val="heading 1"/>
    <w:basedOn w:val="Normal"/>
    <w:next w:val="Normal"/>
    <w:link w:val="Heading1Char"/>
    <w:uiPriority w:val="9"/>
    <w:qFormat/>
    <w:rsid w:val="00C32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2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0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707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7074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74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7074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7074E"/>
    <w:rPr>
      <w:rFonts w:ascii="Times New Roman" w:eastAsia="Times New Roman" w:hAnsi="Times New Roman" w:cs="Times New Roman"/>
      <w:b/>
      <w:bCs/>
      <w:sz w:val="15"/>
      <w:szCs w:val="15"/>
    </w:rPr>
  </w:style>
  <w:style w:type="character" w:styleId="Strong">
    <w:name w:val="Strong"/>
    <w:basedOn w:val="DefaultParagraphFont"/>
    <w:uiPriority w:val="22"/>
    <w:qFormat/>
    <w:rsid w:val="0027074E"/>
    <w:rPr>
      <w:b/>
      <w:bCs/>
    </w:rPr>
  </w:style>
  <w:style w:type="paragraph" w:styleId="NormalWeb">
    <w:name w:val="Normal (Web)"/>
    <w:basedOn w:val="Normal"/>
    <w:uiPriority w:val="99"/>
    <w:unhideWhenUsed/>
    <w:rsid w:val="002707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074E"/>
    <w:rPr>
      <w:color w:val="0000FF"/>
      <w:u w:val="single"/>
    </w:rPr>
  </w:style>
  <w:style w:type="paragraph" w:styleId="BalloonText">
    <w:name w:val="Balloon Text"/>
    <w:basedOn w:val="Normal"/>
    <w:link w:val="BalloonTextChar"/>
    <w:uiPriority w:val="99"/>
    <w:semiHidden/>
    <w:unhideWhenUsed/>
    <w:rsid w:val="00270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4E"/>
    <w:rPr>
      <w:rFonts w:ascii="Tahoma" w:hAnsi="Tahoma" w:cs="Tahoma"/>
      <w:sz w:val="16"/>
      <w:szCs w:val="16"/>
    </w:rPr>
  </w:style>
  <w:style w:type="paragraph" w:styleId="HTMLPreformatted">
    <w:name w:val="HTML Preformatted"/>
    <w:basedOn w:val="Normal"/>
    <w:link w:val="HTMLPreformattedChar"/>
    <w:uiPriority w:val="99"/>
    <w:semiHidden/>
    <w:unhideWhenUsed/>
    <w:rsid w:val="00BF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FA1"/>
    <w:rPr>
      <w:rFonts w:ascii="Courier New" w:eastAsia="Times New Roman" w:hAnsi="Courier New" w:cs="Courier New"/>
      <w:sz w:val="20"/>
      <w:szCs w:val="20"/>
    </w:rPr>
  </w:style>
  <w:style w:type="character" w:customStyle="1" w:styleId="sy0">
    <w:name w:val="sy0"/>
    <w:basedOn w:val="DefaultParagraphFont"/>
    <w:rsid w:val="00BF6FA1"/>
  </w:style>
  <w:style w:type="character" w:customStyle="1" w:styleId="kw1">
    <w:name w:val="kw1"/>
    <w:basedOn w:val="DefaultParagraphFont"/>
    <w:rsid w:val="00BF6FA1"/>
  </w:style>
  <w:style w:type="character" w:customStyle="1" w:styleId="br0">
    <w:name w:val="br0"/>
    <w:basedOn w:val="DefaultParagraphFont"/>
    <w:rsid w:val="00BF6FA1"/>
  </w:style>
  <w:style w:type="character" w:customStyle="1" w:styleId="me1">
    <w:name w:val="me1"/>
    <w:basedOn w:val="DefaultParagraphFont"/>
    <w:rsid w:val="00BF6FA1"/>
  </w:style>
  <w:style w:type="character" w:customStyle="1" w:styleId="Heading1Char">
    <w:name w:val="Heading 1 Char"/>
    <w:basedOn w:val="DefaultParagraphFont"/>
    <w:link w:val="Heading1"/>
    <w:uiPriority w:val="9"/>
    <w:rsid w:val="00C324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3244D"/>
    <w:rPr>
      <w:rFonts w:asciiTheme="majorHAnsi" w:eastAsiaTheme="majorEastAsia" w:hAnsiTheme="majorHAnsi" w:cstheme="majorBidi"/>
      <w:b/>
      <w:bCs/>
      <w:color w:val="4F81BD" w:themeColor="accent1"/>
      <w:sz w:val="26"/>
      <w:szCs w:val="26"/>
    </w:rPr>
  </w:style>
  <w:style w:type="character" w:customStyle="1" w:styleId="st0">
    <w:name w:val="st0"/>
    <w:basedOn w:val="DefaultParagraphFont"/>
    <w:rsid w:val="00C3244D"/>
  </w:style>
  <w:style w:type="character" w:customStyle="1" w:styleId="kw3">
    <w:name w:val="kw3"/>
    <w:basedOn w:val="DefaultParagraphFont"/>
    <w:rsid w:val="00C3244D"/>
  </w:style>
  <w:style w:type="character" w:customStyle="1" w:styleId="co1">
    <w:name w:val="co1"/>
    <w:basedOn w:val="DefaultParagraphFont"/>
    <w:rsid w:val="00C3244D"/>
  </w:style>
  <w:style w:type="character" w:styleId="Emphasis">
    <w:name w:val="Emphasis"/>
    <w:basedOn w:val="DefaultParagraphFont"/>
    <w:uiPriority w:val="20"/>
    <w:qFormat/>
    <w:rsid w:val="00906AB2"/>
    <w:rPr>
      <w:i/>
      <w:iCs/>
    </w:rPr>
  </w:style>
</w:styles>
</file>

<file path=word/webSettings.xml><?xml version="1.0" encoding="utf-8"?>
<w:webSettings xmlns:r="http://schemas.openxmlformats.org/officeDocument/2006/relationships" xmlns:w="http://schemas.openxmlformats.org/wordprocessingml/2006/main">
  <w:divs>
    <w:div w:id="102068696">
      <w:bodyDiv w:val="1"/>
      <w:marLeft w:val="0"/>
      <w:marRight w:val="0"/>
      <w:marTop w:val="0"/>
      <w:marBottom w:val="0"/>
      <w:divBdr>
        <w:top w:val="none" w:sz="0" w:space="0" w:color="auto"/>
        <w:left w:val="none" w:sz="0" w:space="0" w:color="auto"/>
        <w:bottom w:val="none" w:sz="0" w:space="0" w:color="auto"/>
        <w:right w:val="none" w:sz="0" w:space="0" w:color="auto"/>
      </w:divBdr>
      <w:divsChild>
        <w:div w:id="1248689054">
          <w:marLeft w:val="0"/>
          <w:marRight w:val="0"/>
          <w:marTop w:val="0"/>
          <w:marBottom w:val="0"/>
          <w:divBdr>
            <w:top w:val="none" w:sz="0" w:space="0" w:color="auto"/>
            <w:left w:val="single" w:sz="12" w:space="3" w:color="CCCCCC"/>
            <w:bottom w:val="none" w:sz="0" w:space="0" w:color="auto"/>
            <w:right w:val="none" w:sz="0" w:space="0" w:color="auto"/>
          </w:divBdr>
        </w:div>
        <w:div w:id="1983460808">
          <w:marLeft w:val="0"/>
          <w:marRight w:val="0"/>
          <w:marTop w:val="0"/>
          <w:marBottom w:val="0"/>
          <w:divBdr>
            <w:top w:val="none" w:sz="0" w:space="0" w:color="auto"/>
            <w:left w:val="single" w:sz="12" w:space="3" w:color="CCCCCC"/>
            <w:bottom w:val="none" w:sz="0" w:space="0" w:color="auto"/>
            <w:right w:val="none" w:sz="0" w:space="0" w:color="auto"/>
          </w:divBdr>
        </w:div>
        <w:div w:id="1630283750">
          <w:marLeft w:val="0"/>
          <w:marRight w:val="0"/>
          <w:marTop w:val="0"/>
          <w:marBottom w:val="0"/>
          <w:divBdr>
            <w:top w:val="none" w:sz="0" w:space="0" w:color="auto"/>
            <w:left w:val="single" w:sz="12" w:space="3" w:color="CCCCCC"/>
            <w:bottom w:val="none" w:sz="0" w:space="0" w:color="auto"/>
            <w:right w:val="none" w:sz="0" w:space="0" w:color="auto"/>
          </w:divBdr>
        </w:div>
        <w:div w:id="678656731">
          <w:marLeft w:val="0"/>
          <w:marRight w:val="0"/>
          <w:marTop w:val="0"/>
          <w:marBottom w:val="0"/>
          <w:divBdr>
            <w:top w:val="none" w:sz="0" w:space="0" w:color="auto"/>
            <w:left w:val="single" w:sz="12" w:space="3" w:color="CCCCCC"/>
            <w:bottom w:val="none" w:sz="0" w:space="0" w:color="auto"/>
            <w:right w:val="none" w:sz="0" w:space="0" w:color="auto"/>
          </w:divBdr>
        </w:div>
        <w:div w:id="1109930682">
          <w:marLeft w:val="0"/>
          <w:marRight w:val="0"/>
          <w:marTop w:val="0"/>
          <w:marBottom w:val="0"/>
          <w:divBdr>
            <w:top w:val="none" w:sz="0" w:space="0" w:color="auto"/>
            <w:left w:val="single" w:sz="12" w:space="3" w:color="CCCCCC"/>
            <w:bottom w:val="none" w:sz="0" w:space="0" w:color="auto"/>
            <w:right w:val="none" w:sz="0" w:space="0" w:color="auto"/>
          </w:divBdr>
        </w:div>
        <w:div w:id="297885286">
          <w:marLeft w:val="0"/>
          <w:marRight w:val="0"/>
          <w:marTop w:val="0"/>
          <w:marBottom w:val="0"/>
          <w:divBdr>
            <w:top w:val="none" w:sz="0" w:space="0" w:color="auto"/>
            <w:left w:val="single" w:sz="12" w:space="3" w:color="CCCCCC"/>
            <w:bottom w:val="none" w:sz="0" w:space="0" w:color="auto"/>
            <w:right w:val="none" w:sz="0" w:space="0" w:color="auto"/>
          </w:divBdr>
        </w:div>
      </w:divsChild>
    </w:div>
    <w:div w:id="118301610">
      <w:bodyDiv w:val="1"/>
      <w:marLeft w:val="0"/>
      <w:marRight w:val="0"/>
      <w:marTop w:val="0"/>
      <w:marBottom w:val="0"/>
      <w:divBdr>
        <w:top w:val="none" w:sz="0" w:space="0" w:color="auto"/>
        <w:left w:val="none" w:sz="0" w:space="0" w:color="auto"/>
        <w:bottom w:val="none" w:sz="0" w:space="0" w:color="auto"/>
        <w:right w:val="none" w:sz="0" w:space="0" w:color="auto"/>
      </w:divBdr>
      <w:divsChild>
        <w:div w:id="760763383">
          <w:marLeft w:val="0"/>
          <w:marRight w:val="0"/>
          <w:marTop w:val="50"/>
          <w:marBottom w:val="100"/>
          <w:divBdr>
            <w:top w:val="single" w:sz="4" w:space="0" w:color="D5DDC6"/>
            <w:left w:val="single" w:sz="4" w:space="0" w:color="D5DDC6"/>
            <w:bottom w:val="single" w:sz="4" w:space="0" w:color="D5DDC6"/>
            <w:right w:val="single" w:sz="4" w:space="0" w:color="D5DDC6"/>
          </w:divBdr>
          <w:divsChild>
            <w:div w:id="1213879911">
              <w:marLeft w:val="0"/>
              <w:marRight w:val="0"/>
              <w:marTop w:val="0"/>
              <w:marBottom w:val="0"/>
              <w:divBdr>
                <w:top w:val="none" w:sz="0" w:space="0" w:color="auto"/>
                <w:left w:val="none" w:sz="0" w:space="0" w:color="auto"/>
                <w:bottom w:val="none" w:sz="0" w:space="0" w:color="auto"/>
                <w:right w:val="none" w:sz="0" w:space="0" w:color="auto"/>
              </w:divBdr>
              <w:divsChild>
                <w:div w:id="2124419572">
                  <w:marLeft w:val="0"/>
                  <w:marRight w:val="0"/>
                  <w:marTop w:val="0"/>
                  <w:marBottom w:val="0"/>
                  <w:divBdr>
                    <w:top w:val="none" w:sz="0" w:space="0" w:color="auto"/>
                    <w:left w:val="none" w:sz="0" w:space="0" w:color="auto"/>
                    <w:bottom w:val="none" w:sz="0" w:space="0" w:color="auto"/>
                    <w:right w:val="none" w:sz="0" w:space="0" w:color="auto"/>
                  </w:divBdr>
                </w:div>
              </w:divsChild>
            </w:div>
            <w:div w:id="1815561976">
              <w:marLeft w:val="0"/>
              <w:marRight w:val="0"/>
              <w:marTop w:val="0"/>
              <w:marBottom w:val="0"/>
              <w:divBdr>
                <w:top w:val="none" w:sz="0" w:space="0" w:color="auto"/>
                <w:left w:val="none" w:sz="0" w:space="0" w:color="auto"/>
                <w:bottom w:val="none" w:sz="0" w:space="0" w:color="auto"/>
                <w:right w:val="none" w:sz="0" w:space="0" w:color="auto"/>
              </w:divBdr>
              <w:divsChild>
                <w:div w:id="946699649">
                  <w:marLeft w:val="0"/>
                  <w:marRight w:val="0"/>
                  <w:marTop w:val="0"/>
                  <w:marBottom w:val="0"/>
                  <w:divBdr>
                    <w:top w:val="none" w:sz="0" w:space="0" w:color="auto"/>
                    <w:left w:val="none" w:sz="0" w:space="0" w:color="auto"/>
                    <w:bottom w:val="none" w:sz="0" w:space="0" w:color="auto"/>
                    <w:right w:val="none" w:sz="0" w:space="0" w:color="auto"/>
                  </w:divBdr>
                  <w:divsChild>
                    <w:div w:id="1704557139">
                      <w:marLeft w:val="0"/>
                      <w:marRight w:val="0"/>
                      <w:marTop w:val="0"/>
                      <w:marBottom w:val="0"/>
                      <w:divBdr>
                        <w:top w:val="none" w:sz="0" w:space="0" w:color="auto"/>
                        <w:left w:val="single" w:sz="12" w:space="3" w:color="CCCCCC"/>
                        <w:bottom w:val="none" w:sz="0" w:space="0" w:color="auto"/>
                        <w:right w:val="none" w:sz="0" w:space="0" w:color="auto"/>
                      </w:divBdr>
                    </w:div>
                    <w:div w:id="1759404394">
                      <w:marLeft w:val="0"/>
                      <w:marRight w:val="0"/>
                      <w:marTop w:val="0"/>
                      <w:marBottom w:val="0"/>
                      <w:divBdr>
                        <w:top w:val="none" w:sz="0" w:space="0" w:color="auto"/>
                        <w:left w:val="single" w:sz="12" w:space="3" w:color="CCCCCC"/>
                        <w:bottom w:val="none" w:sz="0" w:space="0" w:color="auto"/>
                        <w:right w:val="none" w:sz="0" w:space="0" w:color="auto"/>
                      </w:divBdr>
                    </w:div>
                  </w:divsChild>
                </w:div>
              </w:divsChild>
            </w:div>
          </w:divsChild>
        </w:div>
        <w:div w:id="2054110512">
          <w:marLeft w:val="0"/>
          <w:marRight w:val="0"/>
          <w:marTop w:val="50"/>
          <w:marBottom w:val="100"/>
          <w:divBdr>
            <w:top w:val="single" w:sz="4" w:space="0" w:color="D5DDC6"/>
            <w:left w:val="single" w:sz="4" w:space="0" w:color="D5DDC6"/>
            <w:bottom w:val="single" w:sz="4" w:space="0" w:color="D5DDC6"/>
            <w:right w:val="single" w:sz="4" w:space="0" w:color="D5DDC6"/>
          </w:divBdr>
          <w:divsChild>
            <w:div w:id="348146183">
              <w:marLeft w:val="0"/>
              <w:marRight w:val="0"/>
              <w:marTop w:val="0"/>
              <w:marBottom w:val="0"/>
              <w:divBdr>
                <w:top w:val="none" w:sz="0" w:space="0" w:color="auto"/>
                <w:left w:val="none" w:sz="0" w:space="0" w:color="auto"/>
                <w:bottom w:val="none" w:sz="0" w:space="0" w:color="auto"/>
                <w:right w:val="none" w:sz="0" w:space="0" w:color="auto"/>
              </w:divBdr>
              <w:divsChild>
                <w:div w:id="1530296229">
                  <w:marLeft w:val="0"/>
                  <w:marRight w:val="0"/>
                  <w:marTop w:val="0"/>
                  <w:marBottom w:val="0"/>
                  <w:divBdr>
                    <w:top w:val="none" w:sz="0" w:space="0" w:color="auto"/>
                    <w:left w:val="none" w:sz="0" w:space="0" w:color="auto"/>
                    <w:bottom w:val="none" w:sz="0" w:space="0" w:color="auto"/>
                    <w:right w:val="none" w:sz="0" w:space="0" w:color="auto"/>
                  </w:divBdr>
                </w:div>
              </w:divsChild>
            </w:div>
            <w:div w:id="1670718863">
              <w:marLeft w:val="0"/>
              <w:marRight w:val="0"/>
              <w:marTop w:val="0"/>
              <w:marBottom w:val="0"/>
              <w:divBdr>
                <w:top w:val="none" w:sz="0" w:space="0" w:color="auto"/>
                <w:left w:val="none" w:sz="0" w:space="0" w:color="auto"/>
                <w:bottom w:val="none" w:sz="0" w:space="0" w:color="auto"/>
                <w:right w:val="none" w:sz="0" w:space="0" w:color="auto"/>
              </w:divBdr>
              <w:divsChild>
                <w:div w:id="1840002645">
                  <w:marLeft w:val="0"/>
                  <w:marRight w:val="0"/>
                  <w:marTop w:val="0"/>
                  <w:marBottom w:val="0"/>
                  <w:divBdr>
                    <w:top w:val="none" w:sz="0" w:space="0" w:color="auto"/>
                    <w:left w:val="none" w:sz="0" w:space="0" w:color="auto"/>
                    <w:bottom w:val="none" w:sz="0" w:space="0" w:color="auto"/>
                    <w:right w:val="none" w:sz="0" w:space="0" w:color="auto"/>
                  </w:divBdr>
                  <w:divsChild>
                    <w:div w:id="806515003">
                      <w:marLeft w:val="0"/>
                      <w:marRight w:val="0"/>
                      <w:marTop w:val="0"/>
                      <w:marBottom w:val="0"/>
                      <w:divBdr>
                        <w:top w:val="none" w:sz="0" w:space="0" w:color="auto"/>
                        <w:left w:val="single" w:sz="12" w:space="3" w:color="CCCCCC"/>
                        <w:bottom w:val="none" w:sz="0" w:space="0" w:color="auto"/>
                        <w:right w:val="none" w:sz="0" w:space="0" w:color="auto"/>
                      </w:divBdr>
                    </w:div>
                    <w:div w:id="503711514">
                      <w:marLeft w:val="0"/>
                      <w:marRight w:val="0"/>
                      <w:marTop w:val="0"/>
                      <w:marBottom w:val="0"/>
                      <w:divBdr>
                        <w:top w:val="none" w:sz="0" w:space="0" w:color="auto"/>
                        <w:left w:val="single" w:sz="12" w:space="3" w:color="CCCCCC"/>
                        <w:bottom w:val="none" w:sz="0" w:space="0" w:color="auto"/>
                        <w:right w:val="none" w:sz="0" w:space="0" w:color="auto"/>
                      </w:divBdr>
                    </w:div>
                  </w:divsChild>
                </w:div>
              </w:divsChild>
            </w:div>
          </w:divsChild>
        </w:div>
        <w:div w:id="1949316723">
          <w:blockQuote w:val="1"/>
          <w:marLeft w:val="0"/>
          <w:marRight w:val="0"/>
          <w:marTop w:val="0"/>
          <w:marBottom w:val="500"/>
          <w:divBdr>
            <w:top w:val="none" w:sz="0" w:space="0" w:color="auto"/>
            <w:left w:val="single" w:sz="18" w:space="15" w:color="9AD1DF"/>
            <w:bottom w:val="none" w:sz="0" w:space="0" w:color="auto"/>
            <w:right w:val="none" w:sz="0" w:space="0" w:color="auto"/>
          </w:divBdr>
        </w:div>
        <w:div w:id="547570923">
          <w:marLeft w:val="0"/>
          <w:marRight w:val="0"/>
          <w:marTop w:val="50"/>
          <w:marBottom w:val="100"/>
          <w:divBdr>
            <w:top w:val="single" w:sz="4" w:space="0" w:color="D5DDC6"/>
            <w:left w:val="single" w:sz="4" w:space="0" w:color="D5DDC6"/>
            <w:bottom w:val="single" w:sz="4" w:space="0" w:color="D5DDC6"/>
            <w:right w:val="single" w:sz="4" w:space="0" w:color="D5DDC6"/>
          </w:divBdr>
          <w:divsChild>
            <w:div w:id="832067835">
              <w:marLeft w:val="0"/>
              <w:marRight w:val="0"/>
              <w:marTop w:val="0"/>
              <w:marBottom w:val="0"/>
              <w:divBdr>
                <w:top w:val="none" w:sz="0" w:space="0" w:color="auto"/>
                <w:left w:val="none" w:sz="0" w:space="0" w:color="auto"/>
                <w:bottom w:val="none" w:sz="0" w:space="0" w:color="auto"/>
                <w:right w:val="none" w:sz="0" w:space="0" w:color="auto"/>
              </w:divBdr>
              <w:divsChild>
                <w:div w:id="1780878815">
                  <w:marLeft w:val="0"/>
                  <w:marRight w:val="0"/>
                  <w:marTop w:val="0"/>
                  <w:marBottom w:val="0"/>
                  <w:divBdr>
                    <w:top w:val="none" w:sz="0" w:space="0" w:color="auto"/>
                    <w:left w:val="none" w:sz="0" w:space="0" w:color="auto"/>
                    <w:bottom w:val="none" w:sz="0" w:space="0" w:color="auto"/>
                    <w:right w:val="none" w:sz="0" w:space="0" w:color="auto"/>
                  </w:divBdr>
                </w:div>
              </w:divsChild>
            </w:div>
            <w:div w:id="1840340816">
              <w:marLeft w:val="0"/>
              <w:marRight w:val="0"/>
              <w:marTop w:val="0"/>
              <w:marBottom w:val="0"/>
              <w:divBdr>
                <w:top w:val="none" w:sz="0" w:space="0" w:color="auto"/>
                <w:left w:val="none" w:sz="0" w:space="0" w:color="auto"/>
                <w:bottom w:val="none" w:sz="0" w:space="0" w:color="auto"/>
                <w:right w:val="none" w:sz="0" w:space="0" w:color="auto"/>
              </w:divBdr>
              <w:divsChild>
                <w:div w:id="61367176">
                  <w:marLeft w:val="0"/>
                  <w:marRight w:val="0"/>
                  <w:marTop w:val="0"/>
                  <w:marBottom w:val="0"/>
                  <w:divBdr>
                    <w:top w:val="none" w:sz="0" w:space="0" w:color="auto"/>
                    <w:left w:val="none" w:sz="0" w:space="0" w:color="auto"/>
                    <w:bottom w:val="none" w:sz="0" w:space="0" w:color="auto"/>
                    <w:right w:val="none" w:sz="0" w:space="0" w:color="auto"/>
                  </w:divBdr>
                  <w:divsChild>
                    <w:div w:id="855004605">
                      <w:marLeft w:val="0"/>
                      <w:marRight w:val="0"/>
                      <w:marTop w:val="0"/>
                      <w:marBottom w:val="0"/>
                      <w:divBdr>
                        <w:top w:val="none" w:sz="0" w:space="0" w:color="auto"/>
                        <w:left w:val="single" w:sz="12" w:space="3" w:color="CCCCCC"/>
                        <w:bottom w:val="none" w:sz="0" w:space="0" w:color="auto"/>
                        <w:right w:val="none" w:sz="0" w:space="0" w:color="auto"/>
                      </w:divBdr>
                    </w:div>
                    <w:div w:id="1377656205">
                      <w:marLeft w:val="0"/>
                      <w:marRight w:val="0"/>
                      <w:marTop w:val="0"/>
                      <w:marBottom w:val="0"/>
                      <w:divBdr>
                        <w:top w:val="none" w:sz="0" w:space="0" w:color="auto"/>
                        <w:left w:val="single" w:sz="12" w:space="3" w:color="CCCCCC"/>
                        <w:bottom w:val="none" w:sz="0" w:space="0" w:color="auto"/>
                        <w:right w:val="none" w:sz="0" w:space="0" w:color="auto"/>
                      </w:divBdr>
                    </w:div>
                  </w:divsChild>
                </w:div>
              </w:divsChild>
            </w:div>
          </w:divsChild>
        </w:div>
      </w:divsChild>
    </w:div>
    <w:div w:id="151677742">
      <w:bodyDiv w:val="1"/>
      <w:marLeft w:val="0"/>
      <w:marRight w:val="0"/>
      <w:marTop w:val="0"/>
      <w:marBottom w:val="0"/>
      <w:divBdr>
        <w:top w:val="none" w:sz="0" w:space="0" w:color="auto"/>
        <w:left w:val="none" w:sz="0" w:space="0" w:color="auto"/>
        <w:bottom w:val="none" w:sz="0" w:space="0" w:color="auto"/>
        <w:right w:val="none" w:sz="0" w:space="0" w:color="auto"/>
      </w:divBdr>
    </w:div>
    <w:div w:id="251355758">
      <w:bodyDiv w:val="1"/>
      <w:marLeft w:val="0"/>
      <w:marRight w:val="0"/>
      <w:marTop w:val="0"/>
      <w:marBottom w:val="0"/>
      <w:divBdr>
        <w:top w:val="none" w:sz="0" w:space="0" w:color="auto"/>
        <w:left w:val="none" w:sz="0" w:space="0" w:color="auto"/>
        <w:bottom w:val="none" w:sz="0" w:space="0" w:color="auto"/>
        <w:right w:val="none" w:sz="0" w:space="0" w:color="auto"/>
      </w:divBdr>
    </w:div>
    <w:div w:id="275139323">
      <w:bodyDiv w:val="1"/>
      <w:marLeft w:val="0"/>
      <w:marRight w:val="0"/>
      <w:marTop w:val="0"/>
      <w:marBottom w:val="0"/>
      <w:divBdr>
        <w:top w:val="none" w:sz="0" w:space="0" w:color="auto"/>
        <w:left w:val="none" w:sz="0" w:space="0" w:color="auto"/>
        <w:bottom w:val="none" w:sz="0" w:space="0" w:color="auto"/>
        <w:right w:val="none" w:sz="0" w:space="0" w:color="auto"/>
      </w:divBdr>
    </w:div>
    <w:div w:id="319888439">
      <w:bodyDiv w:val="1"/>
      <w:marLeft w:val="0"/>
      <w:marRight w:val="0"/>
      <w:marTop w:val="0"/>
      <w:marBottom w:val="0"/>
      <w:divBdr>
        <w:top w:val="none" w:sz="0" w:space="0" w:color="auto"/>
        <w:left w:val="none" w:sz="0" w:space="0" w:color="auto"/>
        <w:bottom w:val="none" w:sz="0" w:space="0" w:color="auto"/>
        <w:right w:val="none" w:sz="0" w:space="0" w:color="auto"/>
      </w:divBdr>
    </w:div>
    <w:div w:id="356740371">
      <w:bodyDiv w:val="1"/>
      <w:marLeft w:val="0"/>
      <w:marRight w:val="0"/>
      <w:marTop w:val="0"/>
      <w:marBottom w:val="0"/>
      <w:divBdr>
        <w:top w:val="none" w:sz="0" w:space="0" w:color="auto"/>
        <w:left w:val="none" w:sz="0" w:space="0" w:color="auto"/>
        <w:bottom w:val="none" w:sz="0" w:space="0" w:color="auto"/>
        <w:right w:val="none" w:sz="0" w:space="0" w:color="auto"/>
      </w:divBdr>
    </w:div>
    <w:div w:id="392898701">
      <w:bodyDiv w:val="1"/>
      <w:marLeft w:val="0"/>
      <w:marRight w:val="0"/>
      <w:marTop w:val="0"/>
      <w:marBottom w:val="0"/>
      <w:divBdr>
        <w:top w:val="none" w:sz="0" w:space="0" w:color="auto"/>
        <w:left w:val="none" w:sz="0" w:space="0" w:color="auto"/>
        <w:bottom w:val="none" w:sz="0" w:space="0" w:color="auto"/>
        <w:right w:val="none" w:sz="0" w:space="0" w:color="auto"/>
      </w:divBdr>
    </w:div>
    <w:div w:id="432868014">
      <w:bodyDiv w:val="1"/>
      <w:marLeft w:val="0"/>
      <w:marRight w:val="0"/>
      <w:marTop w:val="0"/>
      <w:marBottom w:val="0"/>
      <w:divBdr>
        <w:top w:val="none" w:sz="0" w:space="0" w:color="auto"/>
        <w:left w:val="none" w:sz="0" w:space="0" w:color="auto"/>
        <w:bottom w:val="none" w:sz="0" w:space="0" w:color="auto"/>
        <w:right w:val="none" w:sz="0" w:space="0" w:color="auto"/>
      </w:divBdr>
    </w:div>
    <w:div w:id="485515906">
      <w:bodyDiv w:val="1"/>
      <w:marLeft w:val="0"/>
      <w:marRight w:val="0"/>
      <w:marTop w:val="0"/>
      <w:marBottom w:val="0"/>
      <w:divBdr>
        <w:top w:val="none" w:sz="0" w:space="0" w:color="auto"/>
        <w:left w:val="none" w:sz="0" w:space="0" w:color="auto"/>
        <w:bottom w:val="none" w:sz="0" w:space="0" w:color="auto"/>
        <w:right w:val="none" w:sz="0" w:space="0" w:color="auto"/>
      </w:divBdr>
    </w:div>
    <w:div w:id="499273552">
      <w:bodyDiv w:val="1"/>
      <w:marLeft w:val="0"/>
      <w:marRight w:val="0"/>
      <w:marTop w:val="0"/>
      <w:marBottom w:val="0"/>
      <w:divBdr>
        <w:top w:val="none" w:sz="0" w:space="0" w:color="auto"/>
        <w:left w:val="none" w:sz="0" w:space="0" w:color="auto"/>
        <w:bottom w:val="none" w:sz="0" w:space="0" w:color="auto"/>
        <w:right w:val="none" w:sz="0" w:space="0" w:color="auto"/>
      </w:divBdr>
    </w:div>
    <w:div w:id="605385613">
      <w:bodyDiv w:val="1"/>
      <w:marLeft w:val="0"/>
      <w:marRight w:val="0"/>
      <w:marTop w:val="0"/>
      <w:marBottom w:val="0"/>
      <w:divBdr>
        <w:top w:val="none" w:sz="0" w:space="0" w:color="auto"/>
        <w:left w:val="none" w:sz="0" w:space="0" w:color="auto"/>
        <w:bottom w:val="none" w:sz="0" w:space="0" w:color="auto"/>
        <w:right w:val="none" w:sz="0" w:space="0" w:color="auto"/>
      </w:divBdr>
    </w:div>
    <w:div w:id="605847100">
      <w:bodyDiv w:val="1"/>
      <w:marLeft w:val="0"/>
      <w:marRight w:val="0"/>
      <w:marTop w:val="0"/>
      <w:marBottom w:val="0"/>
      <w:divBdr>
        <w:top w:val="none" w:sz="0" w:space="0" w:color="auto"/>
        <w:left w:val="none" w:sz="0" w:space="0" w:color="auto"/>
        <w:bottom w:val="none" w:sz="0" w:space="0" w:color="auto"/>
        <w:right w:val="none" w:sz="0" w:space="0" w:color="auto"/>
      </w:divBdr>
      <w:divsChild>
        <w:div w:id="252325505">
          <w:marLeft w:val="0"/>
          <w:marRight w:val="0"/>
          <w:marTop w:val="42"/>
          <w:marBottom w:val="83"/>
          <w:divBdr>
            <w:top w:val="single" w:sz="2" w:space="0" w:color="D5DDC6"/>
            <w:left w:val="single" w:sz="2" w:space="0" w:color="D5DDC6"/>
            <w:bottom w:val="single" w:sz="2" w:space="0" w:color="D5DDC6"/>
            <w:right w:val="single" w:sz="2" w:space="0" w:color="D5DDC6"/>
          </w:divBdr>
          <w:divsChild>
            <w:div w:id="776867861">
              <w:marLeft w:val="0"/>
              <w:marRight w:val="0"/>
              <w:marTop w:val="0"/>
              <w:marBottom w:val="0"/>
              <w:divBdr>
                <w:top w:val="none" w:sz="0" w:space="0" w:color="auto"/>
                <w:left w:val="none" w:sz="0" w:space="0" w:color="auto"/>
                <w:bottom w:val="none" w:sz="0" w:space="0" w:color="auto"/>
                <w:right w:val="none" w:sz="0" w:space="0" w:color="auto"/>
              </w:divBdr>
              <w:divsChild>
                <w:div w:id="827790655">
                  <w:marLeft w:val="0"/>
                  <w:marRight w:val="0"/>
                  <w:marTop w:val="0"/>
                  <w:marBottom w:val="0"/>
                  <w:divBdr>
                    <w:top w:val="none" w:sz="0" w:space="0" w:color="auto"/>
                    <w:left w:val="none" w:sz="0" w:space="0" w:color="auto"/>
                    <w:bottom w:val="none" w:sz="0" w:space="0" w:color="auto"/>
                    <w:right w:val="none" w:sz="0" w:space="0" w:color="auto"/>
                  </w:divBdr>
                </w:div>
              </w:divsChild>
            </w:div>
            <w:div w:id="1966155065">
              <w:marLeft w:val="0"/>
              <w:marRight w:val="0"/>
              <w:marTop w:val="0"/>
              <w:marBottom w:val="0"/>
              <w:divBdr>
                <w:top w:val="none" w:sz="0" w:space="0" w:color="auto"/>
                <w:left w:val="none" w:sz="0" w:space="0" w:color="auto"/>
                <w:bottom w:val="none" w:sz="0" w:space="0" w:color="auto"/>
                <w:right w:val="none" w:sz="0" w:space="0" w:color="auto"/>
              </w:divBdr>
              <w:divsChild>
                <w:div w:id="1616328514">
                  <w:marLeft w:val="0"/>
                  <w:marRight w:val="0"/>
                  <w:marTop w:val="0"/>
                  <w:marBottom w:val="0"/>
                  <w:divBdr>
                    <w:top w:val="none" w:sz="0" w:space="0" w:color="auto"/>
                    <w:left w:val="none" w:sz="0" w:space="0" w:color="auto"/>
                    <w:bottom w:val="none" w:sz="0" w:space="0" w:color="auto"/>
                    <w:right w:val="none" w:sz="0" w:space="0" w:color="auto"/>
                  </w:divBdr>
                  <w:divsChild>
                    <w:div w:id="2032104353">
                      <w:marLeft w:val="0"/>
                      <w:marRight w:val="0"/>
                      <w:marTop w:val="0"/>
                      <w:marBottom w:val="0"/>
                      <w:divBdr>
                        <w:top w:val="none" w:sz="0" w:space="0" w:color="auto"/>
                        <w:left w:val="single" w:sz="12" w:space="2" w:color="CCCCCC"/>
                        <w:bottom w:val="none" w:sz="0" w:space="0" w:color="auto"/>
                        <w:right w:val="none" w:sz="0" w:space="0" w:color="auto"/>
                      </w:divBdr>
                    </w:div>
                    <w:div w:id="41713579">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sChild>
    </w:div>
    <w:div w:id="620189935">
      <w:bodyDiv w:val="1"/>
      <w:marLeft w:val="0"/>
      <w:marRight w:val="0"/>
      <w:marTop w:val="0"/>
      <w:marBottom w:val="0"/>
      <w:divBdr>
        <w:top w:val="none" w:sz="0" w:space="0" w:color="auto"/>
        <w:left w:val="none" w:sz="0" w:space="0" w:color="auto"/>
        <w:bottom w:val="none" w:sz="0" w:space="0" w:color="auto"/>
        <w:right w:val="none" w:sz="0" w:space="0" w:color="auto"/>
      </w:divBdr>
    </w:div>
    <w:div w:id="717166362">
      <w:bodyDiv w:val="1"/>
      <w:marLeft w:val="0"/>
      <w:marRight w:val="0"/>
      <w:marTop w:val="0"/>
      <w:marBottom w:val="0"/>
      <w:divBdr>
        <w:top w:val="none" w:sz="0" w:space="0" w:color="auto"/>
        <w:left w:val="none" w:sz="0" w:space="0" w:color="auto"/>
        <w:bottom w:val="none" w:sz="0" w:space="0" w:color="auto"/>
        <w:right w:val="none" w:sz="0" w:space="0" w:color="auto"/>
      </w:divBdr>
    </w:div>
    <w:div w:id="733696258">
      <w:bodyDiv w:val="1"/>
      <w:marLeft w:val="0"/>
      <w:marRight w:val="0"/>
      <w:marTop w:val="0"/>
      <w:marBottom w:val="0"/>
      <w:divBdr>
        <w:top w:val="none" w:sz="0" w:space="0" w:color="auto"/>
        <w:left w:val="none" w:sz="0" w:space="0" w:color="auto"/>
        <w:bottom w:val="none" w:sz="0" w:space="0" w:color="auto"/>
        <w:right w:val="none" w:sz="0" w:space="0" w:color="auto"/>
      </w:divBdr>
    </w:div>
    <w:div w:id="797917013">
      <w:bodyDiv w:val="1"/>
      <w:marLeft w:val="0"/>
      <w:marRight w:val="0"/>
      <w:marTop w:val="0"/>
      <w:marBottom w:val="0"/>
      <w:divBdr>
        <w:top w:val="none" w:sz="0" w:space="0" w:color="auto"/>
        <w:left w:val="none" w:sz="0" w:space="0" w:color="auto"/>
        <w:bottom w:val="none" w:sz="0" w:space="0" w:color="auto"/>
        <w:right w:val="none" w:sz="0" w:space="0" w:color="auto"/>
      </w:divBdr>
      <w:divsChild>
        <w:div w:id="638461532">
          <w:marLeft w:val="0"/>
          <w:marRight w:val="0"/>
          <w:marTop w:val="0"/>
          <w:marBottom w:val="0"/>
          <w:divBdr>
            <w:top w:val="single" w:sz="2" w:space="0" w:color="EAECED"/>
            <w:left w:val="single" w:sz="2" w:space="0" w:color="EAECED"/>
            <w:bottom w:val="single" w:sz="2" w:space="0" w:color="EAECED"/>
            <w:right w:val="single" w:sz="2" w:space="0" w:color="EAECED"/>
          </w:divBdr>
        </w:div>
        <w:div w:id="648166552">
          <w:marLeft w:val="0"/>
          <w:marRight w:val="0"/>
          <w:marTop w:val="0"/>
          <w:marBottom w:val="0"/>
          <w:divBdr>
            <w:top w:val="none" w:sz="0" w:space="0" w:color="auto"/>
            <w:left w:val="single" w:sz="2" w:space="15" w:color="EAECED"/>
            <w:bottom w:val="single" w:sz="2" w:space="8" w:color="EAECED"/>
            <w:right w:val="single" w:sz="2" w:space="15" w:color="EAECED"/>
          </w:divBdr>
        </w:div>
      </w:divsChild>
    </w:div>
    <w:div w:id="804087486">
      <w:bodyDiv w:val="1"/>
      <w:marLeft w:val="0"/>
      <w:marRight w:val="0"/>
      <w:marTop w:val="0"/>
      <w:marBottom w:val="0"/>
      <w:divBdr>
        <w:top w:val="none" w:sz="0" w:space="0" w:color="auto"/>
        <w:left w:val="none" w:sz="0" w:space="0" w:color="auto"/>
        <w:bottom w:val="none" w:sz="0" w:space="0" w:color="auto"/>
        <w:right w:val="none" w:sz="0" w:space="0" w:color="auto"/>
      </w:divBdr>
    </w:div>
    <w:div w:id="818885189">
      <w:bodyDiv w:val="1"/>
      <w:marLeft w:val="0"/>
      <w:marRight w:val="0"/>
      <w:marTop w:val="0"/>
      <w:marBottom w:val="0"/>
      <w:divBdr>
        <w:top w:val="none" w:sz="0" w:space="0" w:color="auto"/>
        <w:left w:val="none" w:sz="0" w:space="0" w:color="auto"/>
        <w:bottom w:val="none" w:sz="0" w:space="0" w:color="auto"/>
        <w:right w:val="none" w:sz="0" w:space="0" w:color="auto"/>
      </w:divBdr>
    </w:div>
    <w:div w:id="854153220">
      <w:bodyDiv w:val="1"/>
      <w:marLeft w:val="0"/>
      <w:marRight w:val="0"/>
      <w:marTop w:val="0"/>
      <w:marBottom w:val="0"/>
      <w:divBdr>
        <w:top w:val="none" w:sz="0" w:space="0" w:color="auto"/>
        <w:left w:val="none" w:sz="0" w:space="0" w:color="auto"/>
        <w:bottom w:val="none" w:sz="0" w:space="0" w:color="auto"/>
        <w:right w:val="none" w:sz="0" w:space="0" w:color="auto"/>
      </w:divBdr>
    </w:div>
    <w:div w:id="930162632">
      <w:bodyDiv w:val="1"/>
      <w:marLeft w:val="0"/>
      <w:marRight w:val="0"/>
      <w:marTop w:val="0"/>
      <w:marBottom w:val="0"/>
      <w:divBdr>
        <w:top w:val="none" w:sz="0" w:space="0" w:color="auto"/>
        <w:left w:val="none" w:sz="0" w:space="0" w:color="auto"/>
        <w:bottom w:val="none" w:sz="0" w:space="0" w:color="auto"/>
        <w:right w:val="none" w:sz="0" w:space="0" w:color="auto"/>
      </w:divBdr>
      <w:divsChild>
        <w:div w:id="423188394">
          <w:blockQuote w:val="1"/>
          <w:marLeft w:val="0"/>
          <w:marRight w:val="0"/>
          <w:marTop w:val="0"/>
          <w:marBottom w:val="500"/>
          <w:divBdr>
            <w:top w:val="none" w:sz="0" w:space="0" w:color="auto"/>
            <w:left w:val="single" w:sz="18" w:space="15" w:color="9AD1DF"/>
            <w:bottom w:val="none" w:sz="0" w:space="0" w:color="auto"/>
            <w:right w:val="none" w:sz="0" w:space="0" w:color="auto"/>
          </w:divBdr>
        </w:div>
      </w:divsChild>
    </w:div>
    <w:div w:id="936326316">
      <w:bodyDiv w:val="1"/>
      <w:marLeft w:val="0"/>
      <w:marRight w:val="0"/>
      <w:marTop w:val="0"/>
      <w:marBottom w:val="0"/>
      <w:divBdr>
        <w:top w:val="none" w:sz="0" w:space="0" w:color="auto"/>
        <w:left w:val="none" w:sz="0" w:space="0" w:color="auto"/>
        <w:bottom w:val="none" w:sz="0" w:space="0" w:color="auto"/>
        <w:right w:val="none" w:sz="0" w:space="0" w:color="auto"/>
      </w:divBdr>
    </w:div>
    <w:div w:id="936837176">
      <w:bodyDiv w:val="1"/>
      <w:marLeft w:val="0"/>
      <w:marRight w:val="0"/>
      <w:marTop w:val="0"/>
      <w:marBottom w:val="0"/>
      <w:divBdr>
        <w:top w:val="none" w:sz="0" w:space="0" w:color="auto"/>
        <w:left w:val="none" w:sz="0" w:space="0" w:color="auto"/>
        <w:bottom w:val="none" w:sz="0" w:space="0" w:color="auto"/>
        <w:right w:val="none" w:sz="0" w:space="0" w:color="auto"/>
      </w:divBdr>
    </w:div>
    <w:div w:id="948662027">
      <w:bodyDiv w:val="1"/>
      <w:marLeft w:val="0"/>
      <w:marRight w:val="0"/>
      <w:marTop w:val="0"/>
      <w:marBottom w:val="0"/>
      <w:divBdr>
        <w:top w:val="none" w:sz="0" w:space="0" w:color="auto"/>
        <w:left w:val="none" w:sz="0" w:space="0" w:color="auto"/>
        <w:bottom w:val="none" w:sz="0" w:space="0" w:color="auto"/>
        <w:right w:val="none" w:sz="0" w:space="0" w:color="auto"/>
      </w:divBdr>
      <w:divsChild>
        <w:div w:id="163788556">
          <w:marLeft w:val="0"/>
          <w:marRight w:val="0"/>
          <w:marTop w:val="0"/>
          <w:marBottom w:val="0"/>
          <w:divBdr>
            <w:top w:val="single" w:sz="2" w:space="0" w:color="EAECED"/>
            <w:left w:val="single" w:sz="2" w:space="0" w:color="EAECED"/>
            <w:bottom w:val="single" w:sz="2" w:space="0" w:color="EAECED"/>
            <w:right w:val="single" w:sz="2" w:space="0" w:color="EAECED"/>
          </w:divBdr>
        </w:div>
        <w:div w:id="1750618146">
          <w:marLeft w:val="0"/>
          <w:marRight w:val="0"/>
          <w:marTop w:val="0"/>
          <w:marBottom w:val="0"/>
          <w:divBdr>
            <w:top w:val="none" w:sz="0" w:space="0" w:color="auto"/>
            <w:left w:val="single" w:sz="2" w:space="15" w:color="EAECED"/>
            <w:bottom w:val="single" w:sz="2" w:space="8" w:color="EAECED"/>
            <w:right w:val="single" w:sz="2" w:space="15" w:color="EAECED"/>
          </w:divBdr>
        </w:div>
      </w:divsChild>
    </w:div>
    <w:div w:id="1040396508">
      <w:bodyDiv w:val="1"/>
      <w:marLeft w:val="0"/>
      <w:marRight w:val="0"/>
      <w:marTop w:val="0"/>
      <w:marBottom w:val="0"/>
      <w:divBdr>
        <w:top w:val="none" w:sz="0" w:space="0" w:color="auto"/>
        <w:left w:val="none" w:sz="0" w:space="0" w:color="auto"/>
        <w:bottom w:val="none" w:sz="0" w:space="0" w:color="auto"/>
        <w:right w:val="none" w:sz="0" w:space="0" w:color="auto"/>
      </w:divBdr>
    </w:div>
    <w:div w:id="1042945806">
      <w:bodyDiv w:val="1"/>
      <w:marLeft w:val="0"/>
      <w:marRight w:val="0"/>
      <w:marTop w:val="0"/>
      <w:marBottom w:val="0"/>
      <w:divBdr>
        <w:top w:val="none" w:sz="0" w:space="0" w:color="auto"/>
        <w:left w:val="none" w:sz="0" w:space="0" w:color="auto"/>
        <w:bottom w:val="none" w:sz="0" w:space="0" w:color="auto"/>
        <w:right w:val="none" w:sz="0" w:space="0" w:color="auto"/>
      </w:divBdr>
    </w:div>
    <w:div w:id="1089498048">
      <w:bodyDiv w:val="1"/>
      <w:marLeft w:val="0"/>
      <w:marRight w:val="0"/>
      <w:marTop w:val="0"/>
      <w:marBottom w:val="0"/>
      <w:divBdr>
        <w:top w:val="none" w:sz="0" w:space="0" w:color="auto"/>
        <w:left w:val="none" w:sz="0" w:space="0" w:color="auto"/>
        <w:bottom w:val="none" w:sz="0" w:space="0" w:color="auto"/>
        <w:right w:val="none" w:sz="0" w:space="0" w:color="auto"/>
      </w:divBdr>
    </w:div>
    <w:div w:id="1112431961">
      <w:bodyDiv w:val="1"/>
      <w:marLeft w:val="0"/>
      <w:marRight w:val="0"/>
      <w:marTop w:val="0"/>
      <w:marBottom w:val="0"/>
      <w:divBdr>
        <w:top w:val="none" w:sz="0" w:space="0" w:color="auto"/>
        <w:left w:val="none" w:sz="0" w:space="0" w:color="auto"/>
        <w:bottom w:val="none" w:sz="0" w:space="0" w:color="auto"/>
        <w:right w:val="none" w:sz="0" w:space="0" w:color="auto"/>
      </w:divBdr>
      <w:divsChild>
        <w:div w:id="1544559896">
          <w:marLeft w:val="0"/>
          <w:marRight w:val="0"/>
          <w:marTop w:val="50"/>
          <w:marBottom w:val="100"/>
          <w:divBdr>
            <w:top w:val="single" w:sz="4" w:space="0" w:color="D5DDC6"/>
            <w:left w:val="single" w:sz="4" w:space="0" w:color="D5DDC6"/>
            <w:bottom w:val="single" w:sz="4" w:space="0" w:color="D5DDC6"/>
            <w:right w:val="single" w:sz="4" w:space="0" w:color="D5DDC6"/>
          </w:divBdr>
          <w:divsChild>
            <w:div w:id="1999841207">
              <w:marLeft w:val="0"/>
              <w:marRight w:val="0"/>
              <w:marTop w:val="0"/>
              <w:marBottom w:val="0"/>
              <w:divBdr>
                <w:top w:val="none" w:sz="0" w:space="0" w:color="auto"/>
                <w:left w:val="none" w:sz="0" w:space="0" w:color="auto"/>
                <w:bottom w:val="none" w:sz="0" w:space="0" w:color="auto"/>
                <w:right w:val="none" w:sz="0" w:space="0" w:color="auto"/>
              </w:divBdr>
              <w:divsChild>
                <w:div w:id="587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5656">
      <w:bodyDiv w:val="1"/>
      <w:marLeft w:val="0"/>
      <w:marRight w:val="0"/>
      <w:marTop w:val="0"/>
      <w:marBottom w:val="0"/>
      <w:divBdr>
        <w:top w:val="none" w:sz="0" w:space="0" w:color="auto"/>
        <w:left w:val="none" w:sz="0" w:space="0" w:color="auto"/>
        <w:bottom w:val="none" w:sz="0" w:space="0" w:color="auto"/>
        <w:right w:val="none" w:sz="0" w:space="0" w:color="auto"/>
      </w:divBdr>
    </w:div>
    <w:div w:id="1173957954">
      <w:bodyDiv w:val="1"/>
      <w:marLeft w:val="0"/>
      <w:marRight w:val="0"/>
      <w:marTop w:val="0"/>
      <w:marBottom w:val="0"/>
      <w:divBdr>
        <w:top w:val="none" w:sz="0" w:space="0" w:color="auto"/>
        <w:left w:val="none" w:sz="0" w:space="0" w:color="auto"/>
        <w:bottom w:val="none" w:sz="0" w:space="0" w:color="auto"/>
        <w:right w:val="none" w:sz="0" w:space="0" w:color="auto"/>
      </w:divBdr>
    </w:div>
    <w:div w:id="1226144125">
      <w:bodyDiv w:val="1"/>
      <w:marLeft w:val="0"/>
      <w:marRight w:val="0"/>
      <w:marTop w:val="0"/>
      <w:marBottom w:val="0"/>
      <w:divBdr>
        <w:top w:val="none" w:sz="0" w:space="0" w:color="auto"/>
        <w:left w:val="none" w:sz="0" w:space="0" w:color="auto"/>
        <w:bottom w:val="none" w:sz="0" w:space="0" w:color="auto"/>
        <w:right w:val="none" w:sz="0" w:space="0" w:color="auto"/>
      </w:divBdr>
      <w:divsChild>
        <w:div w:id="479539058">
          <w:marLeft w:val="0"/>
          <w:marRight w:val="0"/>
          <w:marTop w:val="50"/>
          <w:marBottom w:val="100"/>
          <w:divBdr>
            <w:top w:val="single" w:sz="4" w:space="0" w:color="D5DDC6"/>
            <w:left w:val="single" w:sz="4" w:space="0" w:color="D5DDC6"/>
            <w:bottom w:val="single" w:sz="4" w:space="0" w:color="D5DDC6"/>
            <w:right w:val="single" w:sz="4" w:space="0" w:color="D5DDC6"/>
          </w:divBdr>
          <w:divsChild>
            <w:div w:id="1229071981">
              <w:marLeft w:val="0"/>
              <w:marRight w:val="0"/>
              <w:marTop w:val="0"/>
              <w:marBottom w:val="0"/>
              <w:divBdr>
                <w:top w:val="none" w:sz="0" w:space="0" w:color="auto"/>
                <w:left w:val="none" w:sz="0" w:space="0" w:color="auto"/>
                <w:bottom w:val="none" w:sz="0" w:space="0" w:color="auto"/>
                <w:right w:val="none" w:sz="0" w:space="0" w:color="auto"/>
              </w:divBdr>
              <w:divsChild>
                <w:div w:id="2082018961">
                  <w:marLeft w:val="0"/>
                  <w:marRight w:val="0"/>
                  <w:marTop w:val="0"/>
                  <w:marBottom w:val="0"/>
                  <w:divBdr>
                    <w:top w:val="none" w:sz="0" w:space="0" w:color="auto"/>
                    <w:left w:val="none" w:sz="0" w:space="0" w:color="auto"/>
                    <w:bottom w:val="none" w:sz="0" w:space="0" w:color="auto"/>
                    <w:right w:val="none" w:sz="0" w:space="0" w:color="auto"/>
                  </w:divBdr>
                </w:div>
              </w:divsChild>
            </w:div>
            <w:div w:id="348724240">
              <w:marLeft w:val="0"/>
              <w:marRight w:val="0"/>
              <w:marTop w:val="0"/>
              <w:marBottom w:val="0"/>
              <w:divBdr>
                <w:top w:val="none" w:sz="0" w:space="0" w:color="auto"/>
                <w:left w:val="none" w:sz="0" w:space="0" w:color="auto"/>
                <w:bottom w:val="none" w:sz="0" w:space="0" w:color="auto"/>
                <w:right w:val="none" w:sz="0" w:space="0" w:color="auto"/>
              </w:divBdr>
              <w:divsChild>
                <w:div w:id="1075860837">
                  <w:marLeft w:val="0"/>
                  <w:marRight w:val="0"/>
                  <w:marTop w:val="0"/>
                  <w:marBottom w:val="0"/>
                  <w:divBdr>
                    <w:top w:val="none" w:sz="0" w:space="0" w:color="auto"/>
                    <w:left w:val="none" w:sz="0" w:space="0" w:color="auto"/>
                    <w:bottom w:val="none" w:sz="0" w:space="0" w:color="auto"/>
                    <w:right w:val="none" w:sz="0" w:space="0" w:color="auto"/>
                  </w:divBdr>
                  <w:divsChild>
                    <w:div w:id="710686887">
                      <w:marLeft w:val="0"/>
                      <w:marRight w:val="0"/>
                      <w:marTop w:val="0"/>
                      <w:marBottom w:val="0"/>
                      <w:divBdr>
                        <w:top w:val="none" w:sz="0" w:space="0" w:color="auto"/>
                        <w:left w:val="single" w:sz="12" w:space="3" w:color="CCCCCC"/>
                        <w:bottom w:val="none" w:sz="0" w:space="0" w:color="auto"/>
                        <w:right w:val="none" w:sz="0" w:space="0" w:color="auto"/>
                      </w:divBdr>
                    </w:div>
                    <w:div w:id="2121609520">
                      <w:marLeft w:val="0"/>
                      <w:marRight w:val="0"/>
                      <w:marTop w:val="0"/>
                      <w:marBottom w:val="0"/>
                      <w:divBdr>
                        <w:top w:val="none" w:sz="0" w:space="0" w:color="auto"/>
                        <w:left w:val="single" w:sz="12" w:space="3" w:color="CCCCCC"/>
                        <w:bottom w:val="none" w:sz="0" w:space="0" w:color="auto"/>
                        <w:right w:val="none" w:sz="0" w:space="0" w:color="auto"/>
                      </w:divBdr>
                    </w:div>
                    <w:div w:id="191235931">
                      <w:marLeft w:val="0"/>
                      <w:marRight w:val="0"/>
                      <w:marTop w:val="0"/>
                      <w:marBottom w:val="0"/>
                      <w:divBdr>
                        <w:top w:val="none" w:sz="0" w:space="0" w:color="auto"/>
                        <w:left w:val="single" w:sz="12" w:space="3" w:color="CCCCCC"/>
                        <w:bottom w:val="none" w:sz="0" w:space="0" w:color="auto"/>
                        <w:right w:val="none" w:sz="0" w:space="0" w:color="auto"/>
                      </w:divBdr>
                    </w:div>
                    <w:div w:id="677659831">
                      <w:marLeft w:val="0"/>
                      <w:marRight w:val="0"/>
                      <w:marTop w:val="0"/>
                      <w:marBottom w:val="0"/>
                      <w:divBdr>
                        <w:top w:val="none" w:sz="0" w:space="0" w:color="auto"/>
                        <w:left w:val="single" w:sz="12" w:space="3" w:color="CCCCCC"/>
                        <w:bottom w:val="none" w:sz="0" w:space="0" w:color="auto"/>
                        <w:right w:val="none" w:sz="0" w:space="0" w:color="auto"/>
                      </w:divBdr>
                    </w:div>
                  </w:divsChild>
                </w:div>
              </w:divsChild>
            </w:div>
          </w:divsChild>
        </w:div>
        <w:div w:id="1808086452">
          <w:marLeft w:val="0"/>
          <w:marRight w:val="0"/>
          <w:marTop w:val="50"/>
          <w:marBottom w:val="100"/>
          <w:divBdr>
            <w:top w:val="single" w:sz="4" w:space="0" w:color="D5DDC6"/>
            <w:left w:val="single" w:sz="4" w:space="0" w:color="D5DDC6"/>
            <w:bottom w:val="single" w:sz="4" w:space="0" w:color="D5DDC6"/>
            <w:right w:val="single" w:sz="4" w:space="0" w:color="D5DDC6"/>
          </w:divBdr>
          <w:divsChild>
            <w:div w:id="1325235637">
              <w:marLeft w:val="0"/>
              <w:marRight w:val="0"/>
              <w:marTop w:val="0"/>
              <w:marBottom w:val="0"/>
              <w:divBdr>
                <w:top w:val="none" w:sz="0" w:space="0" w:color="auto"/>
                <w:left w:val="none" w:sz="0" w:space="0" w:color="auto"/>
                <w:bottom w:val="none" w:sz="0" w:space="0" w:color="auto"/>
                <w:right w:val="none" w:sz="0" w:space="0" w:color="auto"/>
              </w:divBdr>
              <w:divsChild>
                <w:div w:id="1228106638">
                  <w:marLeft w:val="0"/>
                  <w:marRight w:val="0"/>
                  <w:marTop w:val="0"/>
                  <w:marBottom w:val="0"/>
                  <w:divBdr>
                    <w:top w:val="none" w:sz="0" w:space="0" w:color="auto"/>
                    <w:left w:val="none" w:sz="0" w:space="0" w:color="auto"/>
                    <w:bottom w:val="none" w:sz="0" w:space="0" w:color="auto"/>
                    <w:right w:val="none" w:sz="0" w:space="0" w:color="auto"/>
                  </w:divBdr>
                </w:div>
              </w:divsChild>
            </w:div>
            <w:div w:id="744760475">
              <w:marLeft w:val="0"/>
              <w:marRight w:val="0"/>
              <w:marTop w:val="0"/>
              <w:marBottom w:val="0"/>
              <w:divBdr>
                <w:top w:val="none" w:sz="0" w:space="0" w:color="auto"/>
                <w:left w:val="none" w:sz="0" w:space="0" w:color="auto"/>
                <w:bottom w:val="none" w:sz="0" w:space="0" w:color="auto"/>
                <w:right w:val="none" w:sz="0" w:space="0" w:color="auto"/>
              </w:divBdr>
              <w:divsChild>
                <w:div w:id="368574662">
                  <w:marLeft w:val="0"/>
                  <w:marRight w:val="0"/>
                  <w:marTop w:val="0"/>
                  <w:marBottom w:val="0"/>
                  <w:divBdr>
                    <w:top w:val="none" w:sz="0" w:space="0" w:color="auto"/>
                    <w:left w:val="none" w:sz="0" w:space="0" w:color="auto"/>
                    <w:bottom w:val="none" w:sz="0" w:space="0" w:color="auto"/>
                    <w:right w:val="none" w:sz="0" w:space="0" w:color="auto"/>
                  </w:divBdr>
                  <w:divsChild>
                    <w:div w:id="1155027127">
                      <w:marLeft w:val="0"/>
                      <w:marRight w:val="0"/>
                      <w:marTop w:val="0"/>
                      <w:marBottom w:val="0"/>
                      <w:divBdr>
                        <w:top w:val="none" w:sz="0" w:space="0" w:color="auto"/>
                        <w:left w:val="single" w:sz="12" w:space="3" w:color="CCCCCC"/>
                        <w:bottom w:val="none" w:sz="0" w:space="0" w:color="auto"/>
                        <w:right w:val="none" w:sz="0" w:space="0" w:color="auto"/>
                      </w:divBdr>
                    </w:div>
                    <w:div w:id="626358733">
                      <w:marLeft w:val="0"/>
                      <w:marRight w:val="0"/>
                      <w:marTop w:val="0"/>
                      <w:marBottom w:val="0"/>
                      <w:divBdr>
                        <w:top w:val="none" w:sz="0" w:space="0" w:color="auto"/>
                        <w:left w:val="single" w:sz="12" w:space="3" w:color="CCCCCC"/>
                        <w:bottom w:val="none" w:sz="0" w:space="0" w:color="auto"/>
                        <w:right w:val="none" w:sz="0" w:space="0" w:color="auto"/>
                      </w:divBdr>
                    </w:div>
                    <w:div w:id="1601328678">
                      <w:marLeft w:val="0"/>
                      <w:marRight w:val="0"/>
                      <w:marTop w:val="0"/>
                      <w:marBottom w:val="0"/>
                      <w:divBdr>
                        <w:top w:val="none" w:sz="0" w:space="0" w:color="auto"/>
                        <w:left w:val="single" w:sz="12" w:space="3" w:color="CCCCCC"/>
                        <w:bottom w:val="none" w:sz="0" w:space="0" w:color="auto"/>
                        <w:right w:val="none" w:sz="0" w:space="0" w:color="auto"/>
                      </w:divBdr>
                    </w:div>
                    <w:div w:id="44960146">
                      <w:marLeft w:val="0"/>
                      <w:marRight w:val="0"/>
                      <w:marTop w:val="0"/>
                      <w:marBottom w:val="0"/>
                      <w:divBdr>
                        <w:top w:val="none" w:sz="0" w:space="0" w:color="auto"/>
                        <w:left w:val="single" w:sz="12" w:space="3" w:color="CCCCCC"/>
                        <w:bottom w:val="none" w:sz="0" w:space="0" w:color="auto"/>
                        <w:right w:val="none" w:sz="0" w:space="0" w:color="auto"/>
                      </w:divBdr>
                    </w:div>
                    <w:div w:id="607740911">
                      <w:marLeft w:val="0"/>
                      <w:marRight w:val="0"/>
                      <w:marTop w:val="0"/>
                      <w:marBottom w:val="0"/>
                      <w:divBdr>
                        <w:top w:val="none" w:sz="0" w:space="0" w:color="auto"/>
                        <w:left w:val="single" w:sz="12" w:space="3" w:color="CCCCCC"/>
                        <w:bottom w:val="none" w:sz="0" w:space="0" w:color="auto"/>
                        <w:right w:val="none" w:sz="0" w:space="0" w:color="auto"/>
                      </w:divBdr>
                    </w:div>
                    <w:div w:id="1842545952">
                      <w:marLeft w:val="0"/>
                      <w:marRight w:val="0"/>
                      <w:marTop w:val="0"/>
                      <w:marBottom w:val="0"/>
                      <w:divBdr>
                        <w:top w:val="none" w:sz="0" w:space="0" w:color="auto"/>
                        <w:left w:val="single" w:sz="12" w:space="3" w:color="CCCCCC"/>
                        <w:bottom w:val="none" w:sz="0" w:space="0" w:color="auto"/>
                        <w:right w:val="none" w:sz="0" w:space="0" w:color="auto"/>
                      </w:divBdr>
                    </w:div>
                    <w:div w:id="655304106">
                      <w:marLeft w:val="0"/>
                      <w:marRight w:val="0"/>
                      <w:marTop w:val="0"/>
                      <w:marBottom w:val="0"/>
                      <w:divBdr>
                        <w:top w:val="none" w:sz="0" w:space="0" w:color="auto"/>
                        <w:left w:val="single" w:sz="12" w:space="3" w:color="CCCCCC"/>
                        <w:bottom w:val="none" w:sz="0" w:space="0" w:color="auto"/>
                        <w:right w:val="none" w:sz="0" w:space="0" w:color="auto"/>
                      </w:divBdr>
                    </w:div>
                    <w:div w:id="129521620">
                      <w:marLeft w:val="0"/>
                      <w:marRight w:val="0"/>
                      <w:marTop w:val="0"/>
                      <w:marBottom w:val="0"/>
                      <w:divBdr>
                        <w:top w:val="none" w:sz="0" w:space="0" w:color="auto"/>
                        <w:left w:val="single" w:sz="12" w:space="3" w:color="CCCCCC"/>
                        <w:bottom w:val="none" w:sz="0" w:space="0" w:color="auto"/>
                        <w:right w:val="none" w:sz="0" w:space="0" w:color="auto"/>
                      </w:divBdr>
                    </w:div>
                    <w:div w:id="212888481">
                      <w:marLeft w:val="0"/>
                      <w:marRight w:val="0"/>
                      <w:marTop w:val="0"/>
                      <w:marBottom w:val="0"/>
                      <w:divBdr>
                        <w:top w:val="none" w:sz="0" w:space="0" w:color="auto"/>
                        <w:left w:val="single" w:sz="12" w:space="3" w:color="CCCCCC"/>
                        <w:bottom w:val="none" w:sz="0" w:space="0" w:color="auto"/>
                        <w:right w:val="none" w:sz="0" w:space="0" w:color="auto"/>
                      </w:divBdr>
                    </w:div>
                    <w:div w:id="908151592">
                      <w:marLeft w:val="0"/>
                      <w:marRight w:val="0"/>
                      <w:marTop w:val="0"/>
                      <w:marBottom w:val="0"/>
                      <w:divBdr>
                        <w:top w:val="none" w:sz="0" w:space="0" w:color="auto"/>
                        <w:left w:val="single" w:sz="12" w:space="3" w:color="CCCCCC"/>
                        <w:bottom w:val="none" w:sz="0" w:space="0" w:color="auto"/>
                        <w:right w:val="none" w:sz="0" w:space="0" w:color="auto"/>
                      </w:divBdr>
                    </w:div>
                    <w:div w:id="1623343553">
                      <w:marLeft w:val="0"/>
                      <w:marRight w:val="0"/>
                      <w:marTop w:val="0"/>
                      <w:marBottom w:val="0"/>
                      <w:divBdr>
                        <w:top w:val="none" w:sz="0" w:space="0" w:color="auto"/>
                        <w:left w:val="single" w:sz="12" w:space="3" w:color="CCCCCC"/>
                        <w:bottom w:val="none" w:sz="0" w:space="0" w:color="auto"/>
                        <w:right w:val="none" w:sz="0" w:space="0" w:color="auto"/>
                      </w:divBdr>
                    </w:div>
                  </w:divsChild>
                </w:div>
              </w:divsChild>
            </w:div>
          </w:divsChild>
        </w:div>
      </w:divsChild>
    </w:div>
    <w:div w:id="1292401485">
      <w:bodyDiv w:val="1"/>
      <w:marLeft w:val="0"/>
      <w:marRight w:val="0"/>
      <w:marTop w:val="0"/>
      <w:marBottom w:val="0"/>
      <w:divBdr>
        <w:top w:val="none" w:sz="0" w:space="0" w:color="auto"/>
        <w:left w:val="none" w:sz="0" w:space="0" w:color="auto"/>
        <w:bottom w:val="none" w:sz="0" w:space="0" w:color="auto"/>
        <w:right w:val="none" w:sz="0" w:space="0" w:color="auto"/>
      </w:divBdr>
      <w:divsChild>
        <w:div w:id="626009136">
          <w:blockQuote w:val="1"/>
          <w:marLeft w:val="0"/>
          <w:marRight w:val="0"/>
          <w:marTop w:val="0"/>
          <w:marBottom w:val="500"/>
          <w:divBdr>
            <w:top w:val="none" w:sz="0" w:space="0" w:color="auto"/>
            <w:left w:val="single" w:sz="18" w:space="15" w:color="9AD1DF"/>
            <w:bottom w:val="none" w:sz="0" w:space="0" w:color="auto"/>
            <w:right w:val="none" w:sz="0" w:space="0" w:color="auto"/>
          </w:divBdr>
        </w:div>
      </w:divsChild>
    </w:div>
    <w:div w:id="1314338838">
      <w:bodyDiv w:val="1"/>
      <w:marLeft w:val="0"/>
      <w:marRight w:val="0"/>
      <w:marTop w:val="0"/>
      <w:marBottom w:val="0"/>
      <w:divBdr>
        <w:top w:val="none" w:sz="0" w:space="0" w:color="auto"/>
        <w:left w:val="none" w:sz="0" w:space="0" w:color="auto"/>
        <w:bottom w:val="none" w:sz="0" w:space="0" w:color="auto"/>
        <w:right w:val="none" w:sz="0" w:space="0" w:color="auto"/>
      </w:divBdr>
    </w:div>
    <w:div w:id="1338263637">
      <w:bodyDiv w:val="1"/>
      <w:marLeft w:val="0"/>
      <w:marRight w:val="0"/>
      <w:marTop w:val="0"/>
      <w:marBottom w:val="0"/>
      <w:divBdr>
        <w:top w:val="none" w:sz="0" w:space="0" w:color="auto"/>
        <w:left w:val="none" w:sz="0" w:space="0" w:color="auto"/>
        <w:bottom w:val="none" w:sz="0" w:space="0" w:color="auto"/>
        <w:right w:val="none" w:sz="0" w:space="0" w:color="auto"/>
      </w:divBdr>
    </w:div>
    <w:div w:id="1399283829">
      <w:bodyDiv w:val="1"/>
      <w:marLeft w:val="0"/>
      <w:marRight w:val="0"/>
      <w:marTop w:val="0"/>
      <w:marBottom w:val="0"/>
      <w:divBdr>
        <w:top w:val="none" w:sz="0" w:space="0" w:color="auto"/>
        <w:left w:val="none" w:sz="0" w:space="0" w:color="auto"/>
        <w:bottom w:val="none" w:sz="0" w:space="0" w:color="auto"/>
        <w:right w:val="none" w:sz="0" w:space="0" w:color="auto"/>
      </w:divBdr>
    </w:div>
    <w:div w:id="1516187096">
      <w:bodyDiv w:val="1"/>
      <w:marLeft w:val="0"/>
      <w:marRight w:val="0"/>
      <w:marTop w:val="0"/>
      <w:marBottom w:val="0"/>
      <w:divBdr>
        <w:top w:val="none" w:sz="0" w:space="0" w:color="auto"/>
        <w:left w:val="none" w:sz="0" w:space="0" w:color="auto"/>
        <w:bottom w:val="none" w:sz="0" w:space="0" w:color="auto"/>
        <w:right w:val="none" w:sz="0" w:space="0" w:color="auto"/>
      </w:divBdr>
    </w:div>
    <w:div w:id="1816725070">
      <w:bodyDiv w:val="1"/>
      <w:marLeft w:val="0"/>
      <w:marRight w:val="0"/>
      <w:marTop w:val="0"/>
      <w:marBottom w:val="0"/>
      <w:divBdr>
        <w:top w:val="none" w:sz="0" w:space="0" w:color="auto"/>
        <w:left w:val="none" w:sz="0" w:space="0" w:color="auto"/>
        <w:bottom w:val="none" w:sz="0" w:space="0" w:color="auto"/>
        <w:right w:val="none" w:sz="0" w:space="0" w:color="auto"/>
      </w:divBdr>
      <w:divsChild>
        <w:div w:id="546528746">
          <w:marLeft w:val="0"/>
          <w:marRight w:val="0"/>
          <w:marTop w:val="50"/>
          <w:marBottom w:val="100"/>
          <w:divBdr>
            <w:top w:val="single" w:sz="4" w:space="0" w:color="D5DDC6"/>
            <w:left w:val="single" w:sz="4" w:space="0" w:color="D5DDC6"/>
            <w:bottom w:val="single" w:sz="4" w:space="0" w:color="D5DDC6"/>
            <w:right w:val="single" w:sz="4" w:space="0" w:color="D5DDC6"/>
          </w:divBdr>
          <w:divsChild>
            <w:div w:id="491528574">
              <w:marLeft w:val="0"/>
              <w:marRight w:val="0"/>
              <w:marTop w:val="0"/>
              <w:marBottom w:val="0"/>
              <w:divBdr>
                <w:top w:val="none" w:sz="0" w:space="0" w:color="auto"/>
                <w:left w:val="none" w:sz="0" w:space="0" w:color="auto"/>
                <w:bottom w:val="none" w:sz="0" w:space="0" w:color="auto"/>
                <w:right w:val="none" w:sz="0" w:space="0" w:color="auto"/>
              </w:divBdr>
              <w:divsChild>
                <w:div w:id="6462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4457">
      <w:bodyDiv w:val="1"/>
      <w:marLeft w:val="0"/>
      <w:marRight w:val="0"/>
      <w:marTop w:val="0"/>
      <w:marBottom w:val="0"/>
      <w:divBdr>
        <w:top w:val="none" w:sz="0" w:space="0" w:color="auto"/>
        <w:left w:val="none" w:sz="0" w:space="0" w:color="auto"/>
        <w:bottom w:val="none" w:sz="0" w:space="0" w:color="auto"/>
        <w:right w:val="none" w:sz="0" w:space="0" w:color="auto"/>
      </w:divBdr>
      <w:divsChild>
        <w:div w:id="416558800">
          <w:marLeft w:val="0"/>
          <w:marRight w:val="0"/>
          <w:marTop w:val="0"/>
          <w:marBottom w:val="0"/>
          <w:divBdr>
            <w:top w:val="none" w:sz="0" w:space="0" w:color="auto"/>
            <w:left w:val="none" w:sz="0" w:space="0" w:color="auto"/>
            <w:bottom w:val="none" w:sz="0" w:space="0" w:color="auto"/>
            <w:right w:val="none" w:sz="0" w:space="0" w:color="auto"/>
          </w:divBdr>
          <w:divsChild>
            <w:div w:id="1978027928">
              <w:marLeft w:val="0"/>
              <w:marRight w:val="0"/>
              <w:marTop w:val="0"/>
              <w:marBottom w:val="130"/>
              <w:divBdr>
                <w:top w:val="none" w:sz="0" w:space="0" w:color="auto"/>
                <w:left w:val="none" w:sz="0" w:space="0" w:color="auto"/>
                <w:bottom w:val="none" w:sz="0" w:space="0" w:color="auto"/>
                <w:right w:val="none" w:sz="0" w:space="0" w:color="auto"/>
              </w:divBdr>
              <w:divsChild>
                <w:div w:id="115176649">
                  <w:marLeft w:val="0"/>
                  <w:marRight w:val="0"/>
                  <w:marTop w:val="0"/>
                  <w:marBottom w:val="0"/>
                  <w:divBdr>
                    <w:top w:val="none" w:sz="0" w:space="0" w:color="auto"/>
                    <w:left w:val="none" w:sz="0" w:space="0" w:color="auto"/>
                    <w:bottom w:val="none" w:sz="0" w:space="0" w:color="auto"/>
                    <w:right w:val="none" w:sz="0" w:space="0" w:color="auto"/>
                  </w:divBdr>
                  <w:divsChild>
                    <w:div w:id="290674223">
                      <w:marLeft w:val="0"/>
                      <w:marRight w:val="0"/>
                      <w:marTop w:val="0"/>
                      <w:marBottom w:val="0"/>
                      <w:divBdr>
                        <w:top w:val="none" w:sz="0" w:space="0" w:color="auto"/>
                        <w:left w:val="none" w:sz="0" w:space="0" w:color="auto"/>
                        <w:bottom w:val="none" w:sz="0" w:space="0" w:color="auto"/>
                        <w:right w:val="none" w:sz="0" w:space="0" w:color="auto"/>
                      </w:divBdr>
                    </w:div>
                    <w:div w:id="2109042308">
                      <w:marLeft w:val="0"/>
                      <w:marRight w:val="0"/>
                      <w:marTop w:val="0"/>
                      <w:marBottom w:val="0"/>
                      <w:divBdr>
                        <w:top w:val="none" w:sz="0" w:space="0" w:color="auto"/>
                        <w:left w:val="none" w:sz="0" w:space="0" w:color="auto"/>
                        <w:bottom w:val="none" w:sz="0" w:space="0" w:color="auto"/>
                        <w:right w:val="none" w:sz="0" w:space="0" w:color="auto"/>
                      </w:divBdr>
                    </w:div>
                    <w:div w:id="2029402181">
                      <w:marLeft w:val="0"/>
                      <w:marRight w:val="0"/>
                      <w:marTop w:val="0"/>
                      <w:marBottom w:val="0"/>
                      <w:divBdr>
                        <w:top w:val="none" w:sz="0" w:space="0" w:color="auto"/>
                        <w:left w:val="none" w:sz="0" w:space="0" w:color="auto"/>
                        <w:bottom w:val="none" w:sz="0" w:space="0" w:color="auto"/>
                        <w:right w:val="none" w:sz="0" w:space="0" w:color="auto"/>
                      </w:divBdr>
                    </w:div>
                    <w:div w:id="1373767947">
                      <w:marLeft w:val="0"/>
                      <w:marRight w:val="0"/>
                      <w:marTop w:val="0"/>
                      <w:marBottom w:val="0"/>
                      <w:divBdr>
                        <w:top w:val="none" w:sz="0" w:space="0" w:color="auto"/>
                        <w:left w:val="none" w:sz="0" w:space="0" w:color="auto"/>
                        <w:bottom w:val="none" w:sz="0" w:space="0" w:color="auto"/>
                        <w:right w:val="none" w:sz="0" w:space="0" w:color="auto"/>
                      </w:divBdr>
                    </w:div>
                    <w:div w:id="1936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9315">
          <w:marLeft w:val="0"/>
          <w:marRight w:val="0"/>
          <w:marTop w:val="0"/>
          <w:marBottom w:val="0"/>
          <w:divBdr>
            <w:top w:val="none" w:sz="0" w:space="0" w:color="auto"/>
            <w:left w:val="none" w:sz="0" w:space="0" w:color="auto"/>
            <w:bottom w:val="none" w:sz="0" w:space="0" w:color="auto"/>
            <w:right w:val="none" w:sz="0" w:space="0" w:color="auto"/>
          </w:divBdr>
          <w:divsChild>
            <w:div w:id="81686340">
              <w:marLeft w:val="0"/>
              <w:marRight w:val="0"/>
              <w:marTop w:val="0"/>
              <w:marBottom w:val="130"/>
              <w:divBdr>
                <w:top w:val="none" w:sz="0" w:space="0" w:color="auto"/>
                <w:left w:val="none" w:sz="0" w:space="0" w:color="auto"/>
                <w:bottom w:val="none" w:sz="0" w:space="0" w:color="auto"/>
                <w:right w:val="none" w:sz="0" w:space="0" w:color="auto"/>
              </w:divBdr>
              <w:divsChild>
                <w:div w:id="1697543480">
                  <w:marLeft w:val="0"/>
                  <w:marRight w:val="0"/>
                  <w:marTop w:val="0"/>
                  <w:marBottom w:val="0"/>
                  <w:divBdr>
                    <w:top w:val="none" w:sz="0" w:space="0" w:color="auto"/>
                    <w:left w:val="none" w:sz="0" w:space="0" w:color="auto"/>
                    <w:bottom w:val="none" w:sz="0" w:space="0" w:color="auto"/>
                    <w:right w:val="none" w:sz="0" w:space="0" w:color="auto"/>
                  </w:divBdr>
                  <w:divsChild>
                    <w:div w:id="2063406070">
                      <w:marLeft w:val="0"/>
                      <w:marRight w:val="0"/>
                      <w:marTop w:val="0"/>
                      <w:marBottom w:val="0"/>
                      <w:divBdr>
                        <w:top w:val="none" w:sz="0" w:space="0" w:color="auto"/>
                        <w:left w:val="none" w:sz="0" w:space="0" w:color="auto"/>
                        <w:bottom w:val="none" w:sz="0" w:space="0" w:color="auto"/>
                        <w:right w:val="none" w:sz="0" w:space="0" w:color="auto"/>
                      </w:divBdr>
                    </w:div>
                    <w:div w:id="12034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8358">
          <w:marLeft w:val="0"/>
          <w:marRight w:val="0"/>
          <w:marTop w:val="0"/>
          <w:marBottom w:val="0"/>
          <w:divBdr>
            <w:top w:val="none" w:sz="0" w:space="0" w:color="auto"/>
            <w:left w:val="none" w:sz="0" w:space="0" w:color="auto"/>
            <w:bottom w:val="none" w:sz="0" w:space="0" w:color="auto"/>
            <w:right w:val="none" w:sz="0" w:space="0" w:color="auto"/>
          </w:divBdr>
          <w:divsChild>
            <w:div w:id="1998655729">
              <w:marLeft w:val="0"/>
              <w:marRight w:val="0"/>
              <w:marTop w:val="0"/>
              <w:marBottom w:val="130"/>
              <w:divBdr>
                <w:top w:val="none" w:sz="0" w:space="0" w:color="auto"/>
                <w:left w:val="none" w:sz="0" w:space="0" w:color="auto"/>
                <w:bottom w:val="none" w:sz="0" w:space="0" w:color="auto"/>
                <w:right w:val="none" w:sz="0" w:space="0" w:color="auto"/>
              </w:divBdr>
              <w:divsChild>
                <w:div w:id="11227528">
                  <w:marLeft w:val="0"/>
                  <w:marRight w:val="0"/>
                  <w:marTop w:val="0"/>
                  <w:marBottom w:val="0"/>
                  <w:divBdr>
                    <w:top w:val="none" w:sz="0" w:space="0" w:color="auto"/>
                    <w:left w:val="none" w:sz="0" w:space="0" w:color="auto"/>
                    <w:bottom w:val="none" w:sz="0" w:space="0" w:color="auto"/>
                    <w:right w:val="none" w:sz="0" w:space="0" w:color="auto"/>
                  </w:divBdr>
                  <w:divsChild>
                    <w:div w:id="1260917122">
                      <w:marLeft w:val="0"/>
                      <w:marRight w:val="0"/>
                      <w:marTop w:val="0"/>
                      <w:marBottom w:val="0"/>
                      <w:divBdr>
                        <w:top w:val="none" w:sz="0" w:space="0" w:color="auto"/>
                        <w:left w:val="none" w:sz="0" w:space="0" w:color="auto"/>
                        <w:bottom w:val="none" w:sz="0" w:space="0" w:color="auto"/>
                        <w:right w:val="none" w:sz="0" w:space="0" w:color="auto"/>
                      </w:divBdr>
                    </w:div>
                    <w:div w:id="1114325811">
                      <w:marLeft w:val="0"/>
                      <w:marRight w:val="0"/>
                      <w:marTop w:val="0"/>
                      <w:marBottom w:val="0"/>
                      <w:divBdr>
                        <w:top w:val="none" w:sz="0" w:space="0" w:color="auto"/>
                        <w:left w:val="none" w:sz="0" w:space="0" w:color="auto"/>
                        <w:bottom w:val="none" w:sz="0" w:space="0" w:color="auto"/>
                        <w:right w:val="none" w:sz="0" w:space="0" w:color="auto"/>
                      </w:divBdr>
                    </w:div>
                    <w:div w:id="76170961">
                      <w:marLeft w:val="0"/>
                      <w:marRight w:val="0"/>
                      <w:marTop w:val="0"/>
                      <w:marBottom w:val="0"/>
                      <w:divBdr>
                        <w:top w:val="none" w:sz="0" w:space="0" w:color="auto"/>
                        <w:left w:val="none" w:sz="0" w:space="0" w:color="auto"/>
                        <w:bottom w:val="none" w:sz="0" w:space="0" w:color="auto"/>
                        <w:right w:val="none" w:sz="0" w:space="0" w:color="auto"/>
                      </w:divBdr>
                    </w:div>
                    <w:div w:id="1816410336">
                      <w:marLeft w:val="0"/>
                      <w:marRight w:val="0"/>
                      <w:marTop w:val="0"/>
                      <w:marBottom w:val="0"/>
                      <w:divBdr>
                        <w:top w:val="none" w:sz="0" w:space="0" w:color="auto"/>
                        <w:left w:val="none" w:sz="0" w:space="0" w:color="auto"/>
                        <w:bottom w:val="none" w:sz="0" w:space="0" w:color="auto"/>
                        <w:right w:val="none" w:sz="0" w:space="0" w:color="auto"/>
                      </w:divBdr>
                    </w:div>
                    <w:div w:id="1914466951">
                      <w:marLeft w:val="0"/>
                      <w:marRight w:val="0"/>
                      <w:marTop w:val="0"/>
                      <w:marBottom w:val="0"/>
                      <w:divBdr>
                        <w:top w:val="none" w:sz="0" w:space="0" w:color="auto"/>
                        <w:left w:val="none" w:sz="0" w:space="0" w:color="auto"/>
                        <w:bottom w:val="none" w:sz="0" w:space="0" w:color="auto"/>
                        <w:right w:val="none" w:sz="0" w:space="0" w:color="auto"/>
                      </w:divBdr>
                    </w:div>
                    <w:div w:id="1163277162">
                      <w:marLeft w:val="0"/>
                      <w:marRight w:val="0"/>
                      <w:marTop w:val="0"/>
                      <w:marBottom w:val="0"/>
                      <w:divBdr>
                        <w:top w:val="none" w:sz="0" w:space="0" w:color="auto"/>
                        <w:left w:val="none" w:sz="0" w:space="0" w:color="auto"/>
                        <w:bottom w:val="none" w:sz="0" w:space="0" w:color="auto"/>
                        <w:right w:val="none" w:sz="0" w:space="0" w:color="auto"/>
                      </w:divBdr>
                    </w:div>
                    <w:div w:id="2066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1374">
          <w:marLeft w:val="0"/>
          <w:marRight w:val="0"/>
          <w:marTop w:val="0"/>
          <w:marBottom w:val="0"/>
          <w:divBdr>
            <w:top w:val="none" w:sz="0" w:space="0" w:color="auto"/>
            <w:left w:val="none" w:sz="0" w:space="0" w:color="auto"/>
            <w:bottom w:val="none" w:sz="0" w:space="0" w:color="auto"/>
            <w:right w:val="none" w:sz="0" w:space="0" w:color="auto"/>
          </w:divBdr>
          <w:divsChild>
            <w:div w:id="1149445957">
              <w:marLeft w:val="0"/>
              <w:marRight w:val="0"/>
              <w:marTop w:val="0"/>
              <w:marBottom w:val="130"/>
              <w:divBdr>
                <w:top w:val="none" w:sz="0" w:space="0" w:color="auto"/>
                <w:left w:val="none" w:sz="0" w:space="0" w:color="auto"/>
                <w:bottom w:val="none" w:sz="0" w:space="0" w:color="auto"/>
                <w:right w:val="none" w:sz="0" w:space="0" w:color="auto"/>
              </w:divBdr>
              <w:divsChild>
                <w:div w:id="1384790876">
                  <w:marLeft w:val="0"/>
                  <w:marRight w:val="0"/>
                  <w:marTop w:val="0"/>
                  <w:marBottom w:val="0"/>
                  <w:divBdr>
                    <w:top w:val="none" w:sz="0" w:space="0" w:color="auto"/>
                    <w:left w:val="none" w:sz="0" w:space="0" w:color="auto"/>
                    <w:bottom w:val="none" w:sz="0" w:space="0" w:color="auto"/>
                    <w:right w:val="none" w:sz="0" w:space="0" w:color="auto"/>
                  </w:divBdr>
                  <w:divsChild>
                    <w:div w:id="1071076205">
                      <w:marLeft w:val="0"/>
                      <w:marRight w:val="0"/>
                      <w:marTop w:val="0"/>
                      <w:marBottom w:val="0"/>
                      <w:divBdr>
                        <w:top w:val="none" w:sz="0" w:space="0" w:color="auto"/>
                        <w:left w:val="none" w:sz="0" w:space="0" w:color="auto"/>
                        <w:bottom w:val="none" w:sz="0" w:space="0" w:color="auto"/>
                        <w:right w:val="none" w:sz="0" w:space="0" w:color="auto"/>
                      </w:divBdr>
                    </w:div>
                    <w:div w:id="767312227">
                      <w:marLeft w:val="0"/>
                      <w:marRight w:val="0"/>
                      <w:marTop w:val="0"/>
                      <w:marBottom w:val="0"/>
                      <w:divBdr>
                        <w:top w:val="none" w:sz="0" w:space="0" w:color="auto"/>
                        <w:left w:val="none" w:sz="0" w:space="0" w:color="auto"/>
                        <w:bottom w:val="none" w:sz="0" w:space="0" w:color="auto"/>
                        <w:right w:val="none" w:sz="0" w:space="0" w:color="auto"/>
                      </w:divBdr>
                    </w:div>
                    <w:div w:id="2124422359">
                      <w:marLeft w:val="0"/>
                      <w:marRight w:val="0"/>
                      <w:marTop w:val="0"/>
                      <w:marBottom w:val="0"/>
                      <w:divBdr>
                        <w:top w:val="none" w:sz="0" w:space="0" w:color="auto"/>
                        <w:left w:val="none" w:sz="0" w:space="0" w:color="auto"/>
                        <w:bottom w:val="none" w:sz="0" w:space="0" w:color="auto"/>
                        <w:right w:val="none" w:sz="0" w:space="0" w:color="auto"/>
                      </w:divBdr>
                    </w:div>
                    <w:div w:id="37433612">
                      <w:marLeft w:val="0"/>
                      <w:marRight w:val="0"/>
                      <w:marTop w:val="0"/>
                      <w:marBottom w:val="0"/>
                      <w:divBdr>
                        <w:top w:val="none" w:sz="0" w:space="0" w:color="auto"/>
                        <w:left w:val="none" w:sz="0" w:space="0" w:color="auto"/>
                        <w:bottom w:val="none" w:sz="0" w:space="0" w:color="auto"/>
                        <w:right w:val="none" w:sz="0" w:space="0" w:color="auto"/>
                      </w:divBdr>
                    </w:div>
                    <w:div w:id="589237385">
                      <w:marLeft w:val="0"/>
                      <w:marRight w:val="0"/>
                      <w:marTop w:val="0"/>
                      <w:marBottom w:val="0"/>
                      <w:divBdr>
                        <w:top w:val="none" w:sz="0" w:space="0" w:color="auto"/>
                        <w:left w:val="none" w:sz="0" w:space="0" w:color="auto"/>
                        <w:bottom w:val="none" w:sz="0" w:space="0" w:color="auto"/>
                        <w:right w:val="none" w:sz="0" w:space="0" w:color="auto"/>
                      </w:divBdr>
                    </w:div>
                    <w:div w:id="16470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7587">
          <w:marLeft w:val="0"/>
          <w:marRight w:val="0"/>
          <w:marTop w:val="0"/>
          <w:marBottom w:val="0"/>
          <w:divBdr>
            <w:top w:val="none" w:sz="0" w:space="0" w:color="auto"/>
            <w:left w:val="none" w:sz="0" w:space="0" w:color="auto"/>
            <w:bottom w:val="none" w:sz="0" w:space="0" w:color="auto"/>
            <w:right w:val="none" w:sz="0" w:space="0" w:color="auto"/>
          </w:divBdr>
          <w:divsChild>
            <w:div w:id="149059522">
              <w:marLeft w:val="0"/>
              <w:marRight w:val="0"/>
              <w:marTop w:val="0"/>
              <w:marBottom w:val="130"/>
              <w:divBdr>
                <w:top w:val="none" w:sz="0" w:space="0" w:color="auto"/>
                <w:left w:val="none" w:sz="0" w:space="0" w:color="auto"/>
                <w:bottom w:val="none" w:sz="0" w:space="0" w:color="auto"/>
                <w:right w:val="none" w:sz="0" w:space="0" w:color="auto"/>
              </w:divBdr>
              <w:divsChild>
                <w:div w:id="379980771">
                  <w:marLeft w:val="0"/>
                  <w:marRight w:val="0"/>
                  <w:marTop w:val="0"/>
                  <w:marBottom w:val="0"/>
                  <w:divBdr>
                    <w:top w:val="none" w:sz="0" w:space="0" w:color="auto"/>
                    <w:left w:val="none" w:sz="0" w:space="0" w:color="auto"/>
                    <w:bottom w:val="none" w:sz="0" w:space="0" w:color="auto"/>
                    <w:right w:val="none" w:sz="0" w:space="0" w:color="auto"/>
                  </w:divBdr>
                  <w:divsChild>
                    <w:div w:id="1691106673">
                      <w:marLeft w:val="0"/>
                      <w:marRight w:val="0"/>
                      <w:marTop w:val="0"/>
                      <w:marBottom w:val="0"/>
                      <w:divBdr>
                        <w:top w:val="none" w:sz="0" w:space="0" w:color="auto"/>
                        <w:left w:val="none" w:sz="0" w:space="0" w:color="auto"/>
                        <w:bottom w:val="none" w:sz="0" w:space="0" w:color="auto"/>
                        <w:right w:val="none" w:sz="0" w:space="0" w:color="auto"/>
                      </w:divBdr>
                    </w:div>
                    <w:div w:id="848258540">
                      <w:marLeft w:val="0"/>
                      <w:marRight w:val="0"/>
                      <w:marTop w:val="0"/>
                      <w:marBottom w:val="0"/>
                      <w:divBdr>
                        <w:top w:val="none" w:sz="0" w:space="0" w:color="auto"/>
                        <w:left w:val="none" w:sz="0" w:space="0" w:color="auto"/>
                        <w:bottom w:val="none" w:sz="0" w:space="0" w:color="auto"/>
                        <w:right w:val="none" w:sz="0" w:space="0" w:color="auto"/>
                      </w:divBdr>
                    </w:div>
                    <w:div w:id="771903867">
                      <w:marLeft w:val="0"/>
                      <w:marRight w:val="0"/>
                      <w:marTop w:val="0"/>
                      <w:marBottom w:val="0"/>
                      <w:divBdr>
                        <w:top w:val="none" w:sz="0" w:space="0" w:color="auto"/>
                        <w:left w:val="none" w:sz="0" w:space="0" w:color="auto"/>
                        <w:bottom w:val="none" w:sz="0" w:space="0" w:color="auto"/>
                        <w:right w:val="none" w:sz="0" w:space="0" w:color="auto"/>
                      </w:divBdr>
                    </w:div>
                    <w:div w:id="2063215788">
                      <w:marLeft w:val="0"/>
                      <w:marRight w:val="0"/>
                      <w:marTop w:val="0"/>
                      <w:marBottom w:val="0"/>
                      <w:divBdr>
                        <w:top w:val="none" w:sz="0" w:space="0" w:color="auto"/>
                        <w:left w:val="none" w:sz="0" w:space="0" w:color="auto"/>
                        <w:bottom w:val="none" w:sz="0" w:space="0" w:color="auto"/>
                        <w:right w:val="none" w:sz="0" w:space="0" w:color="auto"/>
                      </w:divBdr>
                    </w:div>
                    <w:div w:id="1750421499">
                      <w:marLeft w:val="0"/>
                      <w:marRight w:val="0"/>
                      <w:marTop w:val="0"/>
                      <w:marBottom w:val="0"/>
                      <w:divBdr>
                        <w:top w:val="none" w:sz="0" w:space="0" w:color="auto"/>
                        <w:left w:val="none" w:sz="0" w:space="0" w:color="auto"/>
                        <w:bottom w:val="none" w:sz="0" w:space="0" w:color="auto"/>
                        <w:right w:val="none" w:sz="0" w:space="0" w:color="auto"/>
                      </w:divBdr>
                    </w:div>
                    <w:div w:id="16703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39242">
          <w:marLeft w:val="0"/>
          <w:marRight w:val="0"/>
          <w:marTop w:val="0"/>
          <w:marBottom w:val="0"/>
          <w:divBdr>
            <w:top w:val="none" w:sz="0" w:space="0" w:color="auto"/>
            <w:left w:val="none" w:sz="0" w:space="0" w:color="auto"/>
            <w:bottom w:val="none" w:sz="0" w:space="0" w:color="auto"/>
            <w:right w:val="none" w:sz="0" w:space="0" w:color="auto"/>
          </w:divBdr>
          <w:divsChild>
            <w:div w:id="1313753251">
              <w:marLeft w:val="0"/>
              <w:marRight w:val="0"/>
              <w:marTop w:val="0"/>
              <w:marBottom w:val="130"/>
              <w:divBdr>
                <w:top w:val="none" w:sz="0" w:space="0" w:color="auto"/>
                <w:left w:val="none" w:sz="0" w:space="0" w:color="auto"/>
                <w:bottom w:val="none" w:sz="0" w:space="0" w:color="auto"/>
                <w:right w:val="none" w:sz="0" w:space="0" w:color="auto"/>
              </w:divBdr>
              <w:divsChild>
                <w:div w:id="1709992019">
                  <w:marLeft w:val="0"/>
                  <w:marRight w:val="0"/>
                  <w:marTop w:val="0"/>
                  <w:marBottom w:val="0"/>
                  <w:divBdr>
                    <w:top w:val="none" w:sz="0" w:space="0" w:color="auto"/>
                    <w:left w:val="none" w:sz="0" w:space="0" w:color="auto"/>
                    <w:bottom w:val="none" w:sz="0" w:space="0" w:color="auto"/>
                    <w:right w:val="none" w:sz="0" w:space="0" w:color="auto"/>
                  </w:divBdr>
                  <w:divsChild>
                    <w:div w:id="437725421">
                      <w:marLeft w:val="0"/>
                      <w:marRight w:val="0"/>
                      <w:marTop w:val="0"/>
                      <w:marBottom w:val="0"/>
                      <w:divBdr>
                        <w:top w:val="none" w:sz="0" w:space="0" w:color="auto"/>
                        <w:left w:val="none" w:sz="0" w:space="0" w:color="auto"/>
                        <w:bottom w:val="none" w:sz="0" w:space="0" w:color="auto"/>
                        <w:right w:val="none" w:sz="0" w:space="0" w:color="auto"/>
                      </w:divBdr>
                    </w:div>
                    <w:div w:id="626739842">
                      <w:marLeft w:val="0"/>
                      <w:marRight w:val="0"/>
                      <w:marTop w:val="0"/>
                      <w:marBottom w:val="0"/>
                      <w:divBdr>
                        <w:top w:val="none" w:sz="0" w:space="0" w:color="auto"/>
                        <w:left w:val="none" w:sz="0" w:space="0" w:color="auto"/>
                        <w:bottom w:val="none" w:sz="0" w:space="0" w:color="auto"/>
                        <w:right w:val="none" w:sz="0" w:space="0" w:color="auto"/>
                      </w:divBdr>
                    </w:div>
                    <w:div w:id="103423285">
                      <w:marLeft w:val="0"/>
                      <w:marRight w:val="0"/>
                      <w:marTop w:val="0"/>
                      <w:marBottom w:val="0"/>
                      <w:divBdr>
                        <w:top w:val="none" w:sz="0" w:space="0" w:color="auto"/>
                        <w:left w:val="none" w:sz="0" w:space="0" w:color="auto"/>
                        <w:bottom w:val="none" w:sz="0" w:space="0" w:color="auto"/>
                        <w:right w:val="none" w:sz="0" w:space="0" w:color="auto"/>
                      </w:divBdr>
                    </w:div>
                    <w:div w:id="228225598">
                      <w:marLeft w:val="0"/>
                      <w:marRight w:val="0"/>
                      <w:marTop w:val="0"/>
                      <w:marBottom w:val="0"/>
                      <w:divBdr>
                        <w:top w:val="none" w:sz="0" w:space="0" w:color="auto"/>
                        <w:left w:val="none" w:sz="0" w:space="0" w:color="auto"/>
                        <w:bottom w:val="none" w:sz="0" w:space="0" w:color="auto"/>
                        <w:right w:val="none" w:sz="0" w:space="0" w:color="auto"/>
                      </w:divBdr>
                    </w:div>
                    <w:div w:id="1376584093">
                      <w:marLeft w:val="0"/>
                      <w:marRight w:val="0"/>
                      <w:marTop w:val="0"/>
                      <w:marBottom w:val="0"/>
                      <w:divBdr>
                        <w:top w:val="none" w:sz="0" w:space="0" w:color="auto"/>
                        <w:left w:val="none" w:sz="0" w:space="0" w:color="auto"/>
                        <w:bottom w:val="none" w:sz="0" w:space="0" w:color="auto"/>
                        <w:right w:val="none" w:sz="0" w:space="0" w:color="auto"/>
                      </w:divBdr>
                    </w:div>
                    <w:div w:id="17780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93468">
          <w:marLeft w:val="0"/>
          <w:marRight w:val="0"/>
          <w:marTop w:val="0"/>
          <w:marBottom w:val="0"/>
          <w:divBdr>
            <w:top w:val="none" w:sz="0" w:space="0" w:color="auto"/>
            <w:left w:val="none" w:sz="0" w:space="0" w:color="auto"/>
            <w:bottom w:val="none" w:sz="0" w:space="0" w:color="auto"/>
            <w:right w:val="none" w:sz="0" w:space="0" w:color="auto"/>
          </w:divBdr>
          <w:divsChild>
            <w:div w:id="750546144">
              <w:marLeft w:val="0"/>
              <w:marRight w:val="0"/>
              <w:marTop w:val="0"/>
              <w:marBottom w:val="130"/>
              <w:divBdr>
                <w:top w:val="none" w:sz="0" w:space="0" w:color="auto"/>
                <w:left w:val="none" w:sz="0" w:space="0" w:color="auto"/>
                <w:bottom w:val="none" w:sz="0" w:space="0" w:color="auto"/>
                <w:right w:val="none" w:sz="0" w:space="0" w:color="auto"/>
              </w:divBdr>
              <w:divsChild>
                <w:div w:id="534120700">
                  <w:marLeft w:val="0"/>
                  <w:marRight w:val="0"/>
                  <w:marTop w:val="0"/>
                  <w:marBottom w:val="0"/>
                  <w:divBdr>
                    <w:top w:val="none" w:sz="0" w:space="0" w:color="auto"/>
                    <w:left w:val="none" w:sz="0" w:space="0" w:color="auto"/>
                    <w:bottom w:val="none" w:sz="0" w:space="0" w:color="auto"/>
                    <w:right w:val="none" w:sz="0" w:space="0" w:color="auto"/>
                  </w:divBdr>
                  <w:divsChild>
                    <w:div w:id="1687562469">
                      <w:marLeft w:val="0"/>
                      <w:marRight w:val="0"/>
                      <w:marTop w:val="0"/>
                      <w:marBottom w:val="0"/>
                      <w:divBdr>
                        <w:top w:val="none" w:sz="0" w:space="0" w:color="auto"/>
                        <w:left w:val="none" w:sz="0" w:space="0" w:color="auto"/>
                        <w:bottom w:val="none" w:sz="0" w:space="0" w:color="auto"/>
                        <w:right w:val="none" w:sz="0" w:space="0" w:color="auto"/>
                      </w:divBdr>
                    </w:div>
                    <w:div w:id="1812480062">
                      <w:marLeft w:val="0"/>
                      <w:marRight w:val="0"/>
                      <w:marTop w:val="0"/>
                      <w:marBottom w:val="0"/>
                      <w:divBdr>
                        <w:top w:val="none" w:sz="0" w:space="0" w:color="auto"/>
                        <w:left w:val="none" w:sz="0" w:space="0" w:color="auto"/>
                        <w:bottom w:val="none" w:sz="0" w:space="0" w:color="auto"/>
                        <w:right w:val="none" w:sz="0" w:space="0" w:color="auto"/>
                      </w:divBdr>
                    </w:div>
                    <w:div w:id="606353018">
                      <w:marLeft w:val="0"/>
                      <w:marRight w:val="0"/>
                      <w:marTop w:val="0"/>
                      <w:marBottom w:val="0"/>
                      <w:divBdr>
                        <w:top w:val="none" w:sz="0" w:space="0" w:color="auto"/>
                        <w:left w:val="none" w:sz="0" w:space="0" w:color="auto"/>
                        <w:bottom w:val="none" w:sz="0" w:space="0" w:color="auto"/>
                        <w:right w:val="none" w:sz="0" w:space="0" w:color="auto"/>
                      </w:divBdr>
                    </w:div>
                    <w:div w:id="280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7518">
          <w:marLeft w:val="0"/>
          <w:marRight w:val="0"/>
          <w:marTop w:val="0"/>
          <w:marBottom w:val="0"/>
          <w:divBdr>
            <w:top w:val="none" w:sz="0" w:space="0" w:color="auto"/>
            <w:left w:val="none" w:sz="0" w:space="0" w:color="auto"/>
            <w:bottom w:val="none" w:sz="0" w:space="0" w:color="auto"/>
            <w:right w:val="none" w:sz="0" w:space="0" w:color="auto"/>
          </w:divBdr>
          <w:divsChild>
            <w:div w:id="622467090">
              <w:marLeft w:val="0"/>
              <w:marRight w:val="0"/>
              <w:marTop w:val="0"/>
              <w:marBottom w:val="130"/>
              <w:divBdr>
                <w:top w:val="none" w:sz="0" w:space="0" w:color="auto"/>
                <w:left w:val="none" w:sz="0" w:space="0" w:color="auto"/>
                <w:bottom w:val="none" w:sz="0" w:space="0" w:color="auto"/>
                <w:right w:val="none" w:sz="0" w:space="0" w:color="auto"/>
              </w:divBdr>
              <w:divsChild>
                <w:div w:id="1632636643">
                  <w:marLeft w:val="0"/>
                  <w:marRight w:val="0"/>
                  <w:marTop w:val="0"/>
                  <w:marBottom w:val="0"/>
                  <w:divBdr>
                    <w:top w:val="none" w:sz="0" w:space="0" w:color="auto"/>
                    <w:left w:val="none" w:sz="0" w:space="0" w:color="auto"/>
                    <w:bottom w:val="none" w:sz="0" w:space="0" w:color="auto"/>
                    <w:right w:val="none" w:sz="0" w:space="0" w:color="auto"/>
                  </w:divBdr>
                  <w:divsChild>
                    <w:div w:id="1474323585">
                      <w:marLeft w:val="0"/>
                      <w:marRight w:val="0"/>
                      <w:marTop w:val="0"/>
                      <w:marBottom w:val="0"/>
                      <w:divBdr>
                        <w:top w:val="none" w:sz="0" w:space="0" w:color="auto"/>
                        <w:left w:val="none" w:sz="0" w:space="0" w:color="auto"/>
                        <w:bottom w:val="none" w:sz="0" w:space="0" w:color="auto"/>
                        <w:right w:val="none" w:sz="0" w:space="0" w:color="auto"/>
                      </w:divBdr>
                    </w:div>
                    <w:div w:id="11877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6992">
          <w:marLeft w:val="0"/>
          <w:marRight w:val="0"/>
          <w:marTop w:val="0"/>
          <w:marBottom w:val="0"/>
          <w:divBdr>
            <w:top w:val="none" w:sz="0" w:space="0" w:color="auto"/>
            <w:left w:val="none" w:sz="0" w:space="0" w:color="auto"/>
            <w:bottom w:val="none" w:sz="0" w:space="0" w:color="auto"/>
            <w:right w:val="none" w:sz="0" w:space="0" w:color="auto"/>
          </w:divBdr>
          <w:divsChild>
            <w:div w:id="1642153945">
              <w:marLeft w:val="0"/>
              <w:marRight w:val="0"/>
              <w:marTop w:val="0"/>
              <w:marBottom w:val="130"/>
              <w:divBdr>
                <w:top w:val="none" w:sz="0" w:space="0" w:color="auto"/>
                <w:left w:val="none" w:sz="0" w:space="0" w:color="auto"/>
                <w:bottom w:val="none" w:sz="0" w:space="0" w:color="auto"/>
                <w:right w:val="none" w:sz="0" w:space="0" w:color="auto"/>
              </w:divBdr>
              <w:divsChild>
                <w:div w:id="1391612733">
                  <w:marLeft w:val="0"/>
                  <w:marRight w:val="0"/>
                  <w:marTop w:val="0"/>
                  <w:marBottom w:val="0"/>
                  <w:divBdr>
                    <w:top w:val="none" w:sz="0" w:space="0" w:color="auto"/>
                    <w:left w:val="none" w:sz="0" w:space="0" w:color="auto"/>
                    <w:bottom w:val="none" w:sz="0" w:space="0" w:color="auto"/>
                    <w:right w:val="none" w:sz="0" w:space="0" w:color="auto"/>
                  </w:divBdr>
                  <w:divsChild>
                    <w:div w:id="338705605">
                      <w:marLeft w:val="0"/>
                      <w:marRight w:val="0"/>
                      <w:marTop w:val="0"/>
                      <w:marBottom w:val="0"/>
                      <w:divBdr>
                        <w:top w:val="none" w:sz="0" w:space="0" w:color="auto"/>
                        <w:left w:val="none" w:sz="0" w:space="0" w:color="auto"/>
                        <w:bottom w:val="none" w:sz="0" w:space="0" w:color="auto"/>
                        <w:right w:val="none" w:sz="0" w:space="0" w:color="auto"/>
                      </w:divBdr>
                    </w:div>
                    <w:div w:id="1506675546">
                      <w:marLeft w:val="0"/>
                      <w:marRight w:val="0"/>
                      <w:marTop w:val="0"/>
                      <w:marBottom w:val="0"/>
                      <w:divBdr>
                        <w:top w:val="none" w:sz="0" w:space="0" w:color="auto"/>
                        <w:left w:val="none" w:sz="0" w:space="0" w:color="auto"/>
                        <w:bottom w:val="none" w:sz="0" w:space="0" w:color="auto"/>
                        <w:right w:val="none" w:sz="0" w:space="0" w:color="auto"/>
                      </w:divBdr>
                    </w:div>
                    <w:div w:id="324286618">
                      <w:marLeft w:val="0"/>
                      <w:marRight w:val="0"/>
                      <w:marTop w:val="0"/>
                      <w:marBottom w:val="0"/>
                      <w:divBdr>
                        <w:top w:val="none" w:sz="0" w:space="0" w:color="auto"/>
                        <w:left w:val="none" w:sz="0" w:space="0" w:color="auto"/>
                        <w:bottom w:val="none" w:sz="0" w:space="0" w:color="auto"/>
                        <w:right w:val="none" w:sz="0" w:space="0" w:color="auto"/>
                      </w:divBdr>
                    </w:div>
                    <w:div w:id="2131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13788">
          <w:marLeft w:val="0"/>
          <w:marRight w:val="0"/>
          <w:marTop w:val="0"/>
          <w:marBottom w:val="0"/>
          <w:divBdr>
            <w:top w:val="none" w:sz="0" w:space="0" w:color="auto"/>
            <w:left w:val="none" w:sz="0" w:space="0" w:color="auto"/>
            <w:bottom w:val="none" w:sz="0" w:space="0" w:color="auto"/>
            <w:right w:val="none" w:sz="0" w:space="0" w:color="auto"/>
          </w:divBdr>
          <w:divsChild>
            <w:div w:id="1775444018">
              <w:marLeft w:val="0"/>
              <w:marRight w:val="0"/>
              <w:marTop w:val="0"/>
              <w:marBottom w:val="130"/>
              <w:divBdr>
                <w:top w:val="none" w:sz="0" w:space="0" w:color="auto"/>
                <w:left w:val="none" w:sz="0" w:space="0" w:color="auto"/>
                <w:bottom w:val="none" w:sz="0" w:space="0" w:color="auto"/>
                <w:right w:val="none" w:sz="0" w:space="0" w:color="auto"/>
              </w:divBdr>
              <w:divsChild>
                <w:div w:id="1708917302">
                  <w:marLeft w:val="0"/>
                  <w:marRight w:val="0"/>
                  <w:marTop w:val="0"/>
                  <w:marBottom w:val="0"/>
                  <w:divBdr>
                    <w:top w:val="none" w:sz="0" w:space="0" w:color="auto"/>
                    <w:left w:val="none" w:sz="0" w:space="0" w:color="auto"/>
                    <w:bottom w:val="none" w:sz="0" w:space="0" w:color="auto"/>
                    <w:right w:val="none" w:sz="0" w:space="0" w:color="auto"/>
                  </w:divBdr>
                  <w:divsChild>
                    <w:div w:id="1831753274">
                      <w:marLeft w:val="0"/>
                      <w:marRight w:val="0"/>
                      <w:marTop w:val="0"/>
                      <w:marBottom w:val="0"/>
                      <w:divBdr>
                        <w:top w:val="none" w:sz="0" w:space="0" w:color="auto"/>
                        <w:left w:val="none" w:sz="0" w:space="0" w:color="auto"/>
                        <w:bottom w:val="none" w:sz="0" w:space="0" w:color="auto"/>
                        <w:right w:val="none" w:sz="0" w:space="0" w:color="auto"/>
                      </w:divBdr>
                    </w:div>
                    <w:div w:id="348987399">
                      <w:marLeft w:val="0"/>
                      <w:marRight w:val="0"/>
                      <w:marTop w:val="0"/>
                      <w:marBottom w:val="0"/>
                      <w:divBdr>
                        <w:top w:val="none" w:sz="0" w:space="0" w:color="auto"/>
                        <w:left w:val="none" w:sz="0" w:space="0" w:color="auto"/>
                        <w:bottom w:val="none" w:sz="0" w:space="0" w:color="auto"/>
                        <w:right w:val="none" w:sz="0" w:space="0" w:color="auto"/>
                      </w:divBdr>
                    </w:div>
                    <w:div w:id="1110399298">
                      <w:marLeft w:val="0"/>
                      <w:marRight w:val="0"/>
                      <w:marTop w:val="0"/>
                      <w:marBottom w:val="0"/>
                      <w:divBdr>
                        <w:top w:val="none" w:sz="0" w:space="0" w:color="auto"/>
                        <w:left w:val="none" w:sz="0" w:space="0" w:color="auto"/>
                        <w:bottom w:val="none" w:sz="0" w:space="0" w:color="auto"/>
                        <w:right w:val="none" w:sz="0" w:space="0" w:color="auto"/>
                      </w:divBdr>
                    </w:div>
                    <w:div w:id="12783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1451">
          <w:marLeft w:val="0"/>
          <w:marRight w:val="0"/>
          <w:marTop w:val="0"/>
          <w:marBottom w:val="0"/>
          <w:divBdr>
            <w:top w:val="single" w:sz="4" w:space="0" w:color="EAECED"/>
            <w:left w:val="single" w:sz="4" w:space="0" w:color="EAECED"/>
            <w:bottom w:val="single" w:sz="4" w:space="0" w:color="EAECED"/>
            <w:right w:val="single" w:sz="4" w:space="0" w:color="EAECED"/>
          </w:divBdr>
        </w:div>
      </w:divsChild>
    </w:div>
    <w:div w:id="1887787827">
      <w:bodyDiv w:val="1"/>
      <w:marLeft w:val="0"/>
      <w:marRight w:val="0"/>
      <w:marTop w:val="0"/>
      <w:marBottom w:val="0"/>
      <w:divBdr>
        <w:top w:val="none" w:sz="0" w:space="0" w:color="auto"/>
        <w:left w:val="none" w:sz="0" w:space="0" w:color="auto"/>
        <w:bottom w:val="none" w:sz="0" w:space="0" w:color="auto"/>
        <w:right w:val="none" w:sz="0" w:space="0" w:color="auto"/>
      </w:divBdr>
    </w:div>
    <w:div w:id="1916818533">
      <w:bodyDiv w:val="1"/>
      <w:marLeft w:val="0"/>
      <w:marRight w:val="0"/>
      <w:marTop w:val="0"/>
      <w:marBottom w:val="0"/>
      <w:divBdr>
        <w:top w:val="none" w:sz="0" w:space="0" w:color="auto"/>
        <w:left w:val="none" w:sz="0" w:space="0" w:color="auto"/>
        <w:bottom w:val="none" w:sz="0" w:space="0" w:color="auto"/>
        <w:right w:val="none" w:sz="0" w:space="0" w:color="auto"/>
      </w:divBdr>
    </w:div>
    <w:div w:id="2019768748">
      <w:bodyDiv w:val="1"/>
      <w:marLeft w:val="0"/>
      <w:marRight w:val="0"/>
      <w:marTop w:val="0"/>
      <w:marBottom w:val="0"/>
      <w:divBdr>
        <w:top w:val="none" w:sz="0" w:space="0" w:color="auto"/>
        <w:left w:val="none" w:sz="0" w:space="0" w:color="auto"/>
        <w:bottom w:val="none" w:sz="0" w:space="0" w:color="auto"/>
        <w:right w:val="none" w:sz="0" w:space="0" w:color="auto"/>
      </w:divBdr>
    </w:div>
    <w:div w:id="2040932217">
      <w:bodyDiv w:val="1"/>
      <w:marLeft w:val="0"/>
      <w:marRight w:val="0"/>
      <w:marTop w:val="0"/>
      <w:marBottom w:val="0"/>
      <w:divBdr>
        <w:top w:val="none" w:sz="0" w:space="0" w:color="auto"/>
        <w:left w:val="none" w:sz="0" w:space="0" w:color="auto"/>
        <w:bottom w:val="none" w:sz="0" w:space="0" w:color="auto"/>
        <w:right w:val="none" w:sz="0" w:space="0" w:color="auto"/>
      </w:divBdr>
    </w:div>
    <w:div w:id="21334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javascript:;" TargetMode="External"/><Relationship Id="rId18" Type="http://schemas.openxmlformats.org/officeDocument/2006/relationships/image" Target="media/image7.jpeg"/><Relationship Id="rId26" Type="http://schemas.openxmlformats.org/officeDocument/2006/relationships/hyperlink" Target="http://i.viglink.com/?key=09de04bbca2b35471f6e5393bcef569d&amp;insertId=0933b472410a3b0a&amp;type=S&amp;exp=60%3ACI1C55A%3A12&amp;libId=k4fim9cm0101ysj1000DA7wqocqey&amp;loc=http%3A%2F%2Fjavainsimpleway.com%2Fnamed-queries-in-hibernate%2F&amp;v=1&amp;iid=0933b472410a3b0a&amp;out=http%3A%2F%2Fwww.amazon.com%2Fgp%2Fsearch%3Fie%3DUTF8%26camp%3D1789%26creative%3D9325%26index%3Daps%26keywords%3Dclass%26linkCode%3Dur2&amp;ref=http%3A%2F%2Fjavainsimpleway.com%2Fcriteria-with-projection%2F&amp;title=Named%20Queries%20in%20Hibernate%20%7C%20Javainsimpleway&amp;txt=%3Cspan%3Eclass%3C%2Fspan%3E" TargetMode="External"/><Relationship Id="rId3" Type="http://schemas.openxmlformats.org/officeDocument/2006/relationships/settings" Target="settings.xml"/><Relationship Id="rId21" Type="http://schemas.openxmlformats.org/officeDocument/2006/relationships/hyperlink" Target="http://i.viglink.com/?key=09de04bbca2b35471f6e5393bcef569d&amp;insertId=5224e771ec142270&amp;type=S&amp;exp=60%3ACI1C55A%3A11&amp;libId=k4fikr2t0101ysj1000DA5c8fum3e&amp;loc=http%3A%2F%2Fjavainsimpleway.com%2Fcriteria-with-projection%2F&amp;v=1&amp;iid=5224e771ec142270&amp;out=http%3A%2F%2Fwww.amazon.com%2Fgp%2Fsearch%3Fie%3DUTF8%26camp%3D1789%26creative%3D9325%26index%3Daps%26keywords%3Dclass%26linkCode%3Dur2&amp;ref=http%3A%2F%2Fjavainsimpleway.com%2Fcriteria-in-hibernate%2F&amp;title=Criteria%20with%20Projection%20%7C%20Javainsimpleway&amp;txt=%3Cspan%3Eclass%3C%2Fspan%3E" TargetMode="External"/><Relationship Id="rId34" Type="http://schemas.openxmlformats.org/officeDocument/2006/relationships/image" Target="media/image12.png"/><Relationship Id="rId7" Type="http://schemas.openxmlformats.org/officeDocument/2006/relationships/hyperlink" Target="http://i.viglink.com/?key=09de04bbca2b35471f6e5393bcef569d&amp;insertId=c0d7a53124d47ce5&amp;type=S&amp;exp=60%3ACI1C55A%3A11&amp;libId=k3v8eltq0101ysj1000DAe9cmdszr&amp;loc=http%3A%2F%2Fjavainsimpleway.com%2Fhibernate-architecture%2F&amp;v=1&amp;iid=c0d7a53124d47ce5&amp;out=http%3A%2F%2Fwww.amazon.com%2Fgp%2Fsearch%3Fie%3DUTF8%26camp%3D1789%26creative%3D9325%26index%3Daps%26keywords%3Dclass%26linkCode%3Dur2&amp;ref=http%3A%2F%2Fjavainsimpleway.com%2Fintroduction-to-hibernate-framework%2F&amp;title=Hibernate%20architecture%20%7C%20Javainsimpleway&amp;txt=%3Cspan%3Eclass%3C%2Fspan%3E" TargetMode="External"/><Relationship Id="rId12" Type="http://schemas.openxmlformats.org/officeDocument/2006/relationships/hyperlink" Target="javascript:;" TargetMode="External"/><Relationship Id="rId17" Type="http://schemas.openxmlformats.org/officeDocument/2006/relationships/image" Target="media/image6.jpeg"/><Relationship Id="rId25" Type="http://schemas.openxmlformats.org/officeDocument/2006/relationships/hyperlink" Target="http://i.viglink.com/?key=09de04bbca2b35471f6e5393bcef569d&amp;insertId=5224e771ec142270&amp;type=S&amp;exp=60%3ACI1C55A%3A11&amp;libId=k4fikr2t0101ysj1000DA5c8fum3e&amp;loc=http%3A%2F%2Fjavainsimpleway.com%2Fcriteria-with-projection%2F&amp;v=1&amp;iid=5224e771ec142270&amp;out=http%3A%2F%2Fwww.amazon.com%2Fgp%2Fsearch%3Fie%3DUTF8%26camp%3D1789%26creative%3D9325%26index%3Daps%26keywords%3Dclass%26linkCode%3Dur2&amp;ref=http%3A%2F%2Fjavainsimpleway.com%2Fcriteria-in-hibernate%2F&amp;title=Criteria%20with%20Projection%20%7C%20Javainsimpleway&amp;txt=%3Cspan%3Eclass%3C%2Fspan%3E" TargetMode="External"/><Relationship Id="rId33" Type="http://schemas.openxmlformats.org/officeDocument/2006/relationships/hyperlink" Target="http://i.viglink.com/?key=09de04bbca2b35471f6e5393bcef569d&amp;insertId=9fb3d64dedc5db7c&amp;type=S&amp;exp=60%3ACI1C55A%3A11&amp;libId=k4zfnmto0101ysj1000DAlp5hh2lo&amp;loc=http%3A%2F%2Fjavainsimpleway.com%2Fsecondary-cache-in-hibernate%2F&amp;v=1&amp;iid=9fb3d64dedc5db7c&amp;out=http%3A%2F%2Fwww.amazon.com%2Fgp%2Fsearch%3Fie%3DUTF8%26camp%3D1789%26creative%3D9325%26index%3Daps%26keywords%3Dclass%26linkCode%3Dur2&amp;ref=http%3A%2F%2Fjavainsimpleway.com%2Fhibernate%2F&amp;title=Secondary%20cache%20in%20Hibernate%20%7C%20Javainsimpleway&amp;txt=%3Cspan%3Eclass%3C%2Fspan%3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viglink.com/?key=09de04bbca2b35471f6e5393bcef569d&amp;insertId=895496cea252c614&amp;type=S&amp;exp=60%3ACI1C55A%3A10&amp;libId=k3wvjk490101ysj1000DAf69b3mj700j0&amp;loc=http%3A%2F%2Fjavainsimpleway.com%2Fobject-lifecycle-and-states-in-hibernate%2F&amp;v=1&amp;iid=895496cea252c614&amp;out=http%3A%2F%2Fwww.amazon.com%2Fgp%2Fsearch%3Fie%3DUTF8%26camp%3D1789%26creative%3D9325%26index%3Daps%26keywords%3Dclass%26linkCode%3Dur2&amp;title=Object%20Lifecycle%20and%20states%20in%20Hibernate%20%7C%20Javainsimpleway&amp;txt=%3Cspan%3Eclass%3C%2Fspan%3E" TargetMode="External"/><Relationship Id="rId20" Type="http://schemas.openxmlformats.org/officeDocument/2006/relationships/image" Target="media/image9.jpeg"/><Relationship Id="rId29" Type="http://schemas.openxmlformats.org/officeDocument/2006/relationships/hyperlink" Target="http://i.viglink.com/?key=09de04bbca2b35471f6e5393bcef569d&amp;insertId=0933b472410a3b0a&amp;type=S&amp;exp=60%3ACI1C55A%3A12&amp;libId=k4fim9cm0101ysj1000DA7wqocqey&amp;loc=http%3A%2F%2Fjavainsimpleway.com%2Fnamed-queries-in-hibernate%2F&amp;v=1&amp;iid=0933b472410a3b0a&amp;out=http%3A%2F%2Fwww.amazon.com%2Fgp%2Fsearch%3Fie%3DUTF8%26camp%3D1789%26creative%3D9325%26index%3Daps%26keywords%3Dclass%26linkCode%3Dur2&amp;ref=http%3A%2F%2Fjavainsimpleway.com%2Fcriteria-with-projection%2F&amp;title=Named%20Queries%20in%20Hibernate%20%7C%20Javainsimpleway&amp;txt=%3Cspan%3Eclass%3C%2Fspan%3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hyperlink" Target="javascript:;" TargetMode="External"/><Relationship Id="rId32" Type="http://schemas.openxmlformats.org/officeDocument/2006/relationships/hyperlink" Target="http://i.viglink.com/?key=09de04bbca2b35471f6e5393bcef569d&amp;insertId=9fb3d64dedc5db7c&amp;type=S&amp;exp=60%3ACI1C55A%3A11&amp;libId=k4zfnmto0101ysj1000DAlp5hh2lo&amp;loc=http%3A%2F%2Fjavainsimpleway.com%2Fsecondary-cache-in-hibernate%2F&amp;v=1&amp;iid=9fb3d64dedc5db7c&amp;out=http%3A%2F%2Fwww.amazon.com%2Fgp%2Fsearch%3Fie%3DUTF8%26camp%3D1789%26creative%3D9325%26index%3Daps%26keywords%3Dclass%26linkCode%3Dur2&amp;ref=http%3A%2F%2Fjavainsimpleway.com%2Fhibernate%2F&amp;title=Secondary%20cache%20in%20Hibernate%20%7C%20Javainsimpleway&amp;txt=%3Cspan%3Eclass%3C%2Fspan%3E"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i.viglink.com/?key=09de04bbca2b35471f6e5393bcef569d&amp;insertId=5224e771ec142270&amp;type=S&amp;exp=60%3ACI1C55A%3A11&amp;libId=k4fikr2t0101ysj1000DA5c8fum3e&amp;loc=http%3A%2F%2Fjavainsimpleway.com%2Fcriteria-with-projection%2F&amp;v=1&amp;iid=5224e771ec142270&amp;out=http%3A%2F%2Fwww.amazon.com%2Fgp%2Fsearch%3Fie%3DUTF8%26camp%3D1789%26creative%3D9325%26index%3Daps%26keywords%3Dclass%26linkCode%3Dur2&amp;ref=http%3A%2F%2Fjavainsimpleway.com%2Fcriteria-in-hibernate%2F&amp;title=Criteria%20with%20Projection%20%7C%20Javainsimpleway&amp;txt=%3Cspan%3Eclass%3C%2Fspan%3E" TargetMode="External"/><Relationship Id="rId28" Type="http://schemas.openxmlformats.org/officeDocument/2006/relationships/hyperlink" Target="http://i.viglink.com/?key=09de04bbca2b35471f6e5393bcef569d&amp;insertId=0933b472410a3b0a&amp;type=S&amp;exp=60%3ACI1C55A%3A12&amp;libId=k4fim9cm0101ysj1000DA7wqocqey&amp;loc=http%3A%2F%2Fjavainsimpleway.com%2Fnamed-queries-in-hibernate%2F&amp;v=1&amp;iid=0933b472410a3b0a&amp;out=http%3A%2F%2Fwww.amazon.com%2Fgp%2Fsearch%3Fie%3DUTF8%26camp%3D1789%26creative%3D9325%26index%3Daps%26keywords%3Dclass%26linkCode%3Dur2&amp;ref=http%3A%2F%2Fjavainsimpleway.com%2Fcriteria-with-projection%2F&amp;title=Named%20Queries%20in%20Hibernate%20%7C%20Javainsimpleway&amp;txt=%3Cspan%3Eclass%3C%2Fspan%3E" TargetMode="External"/><Relationship Id="rId36"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image" Target="media/image8.jpe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http://i.viglink.com/?key=09de04bbca2b35471f6e5393bcef569d&amp;insertId=0933b472410a3b0a&amp;type=S&amp;exp=60%3ACI1C55A%3A12&amp;libId=k4fim9cm0101ysj1000DA7wqocqey&amp;loc=http%3A%2F%2Fjavainsimpleway.com%2Fnamed-queries-in-hibernate%2F&amp;v=1&amp;iid=0933b472410a3b0a&amp;out=http%3A%2F%2Fwww.amazon.com%2Fgp%2Fsearch%3Fie%3DUTF8%26camp%3D1789%26creative%3D9325%26index%3Daps%26keywords%3Dclass%26linkCode%3Dur2&amp;ref=http%3A%2F%2Fjavainsimpleway.com%2Fcriteria-with-projection%2F&amp;title=Named%20Queries%20in%20Hibernate%20%7C%20Javainsimpleway&amp;txt=%3Cspan%3Eclass%3C%2Fspan%3E" TargetMode="External"/><Relationship Id="rId30" Type="http://schemas.openxmlformats.org/officeDocument/2006/relationships/image" Target="media/image10.jpeg"/><Relationship Id="rId35" Type="http://schemas.openxmlformats.org/officeDocument/2006/relationships/hyperlink" Target="http://hibernate.sourceforge.net/hibernate-mapping-3.0.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25</Pages>
  <Words>6043</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2019-12-07T07:46:00Z</dcterms:created>
  <dcterms:modified xsi:type="dcterms:W3CDTF">2020-09-12T12:34:00Z</dcterms:modified>
</cp:coreProperties>
</file>